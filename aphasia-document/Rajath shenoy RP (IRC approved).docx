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9C0" w:rsidRPr="00DC601B" w:rsidRDefault="00FA69C0" w:rsidP="00FA69C0">
      <w:pPr>
        <w:jc w:val="center"/>
        <w:rPr>
          <w:rFonts w:ascii="Times New Roman" w:hAnsi="Times New Roman" w:cs="Times New Roman"/>
          <w:b/>
          <w:sz w:val="24"/>
          <w:szCs w:val="24"/>
        </w:rPr>
      </w:pPr>
      <w:bookmarkStart w:id="0" w:name="_GoBack"/>
      <w:bookmarkEnd w:id="0"/>
      <w:r w:rsidRPr="00DC601B">
        <w:rPr>
          <w:rFonts w:ascii="Times New Roman" w:hAnsi="Times New Roman" w:cs="Times New Roman"/>
          <w:b/>
          <w:sz w:val="24"/>
          <w:szCs w:val="24"/>
        </w:rPr>
        <w:t>PG RESEARCH PROPOSAL</w:t>
      </w:r>
    </w:p>
    <w:p w:rsidR="00FA69C0" w:rsidRPr="00DC601B" w:rsidRDefault="00FA69C0" w:rsidP="00FA69C0">
      <w:pPr>
        <w:jc w:val="center"/>
        <w:rPr>
          <w:rFonts w:ascii="Times New Roman" w:hAnsi="Times New Roman" w:cs="Times New Roman"/>
          <w:b/>
          <w:sz w:val="24"/>
          <w:szCs w:val="24"/>
        </w:rPr>
      </w:pPr>
    </w:p>
    <w:p w:rsidR="00FA69C0" w:rsidRPr="00DC601B" w:rsidRDefault="00FA69C0" w:rsidP="00FA69C0">
      <w:pPr>
        <w:jc w:val="both"/>
        <w:rPr>
          <w:rFonts w:ascii="Times New Roman" w:hAnsi="Times New Roman" w:cs="Times New Roman"/>
          <w:b/>
          <w:sz w:val="24"/>
          <w:szCs w:val="24"/>
        </w:rPr>
      </w:pPr>
      <w:r w:rsidRPr="00DC601B">
        <w:rPr>
          <w:rFonts w:ascii="Times New Roman" w:hAnsi="Times New Roman" w:cs="Times New Roman"/>
          <w:b/>
          <w:sz w:val="24"/>
          <w:szCs w:val="24"/>
        </w:rPr>
        <w:t xml:space="preserve">Topic- Development of </w:t>
      </w:r>
      <w:r>
        <w:rPr>
          <w:rFonts w:ascii="Times New Roman" w:hAnsi="Times New Roman" w:cs="Times New Roman"/>
          <w:b/>
          <w:sz w:val="24"/>
          <w:szCs w:val="24"/>
        </w:rPr>
        <w:t xml:space="preserve">an </w:t>
      </w:r>
      <w:r w:rsidRPr="00DC601B">
        <w:rPr>
          <w:rFonts w:ascii="Times New Roman" w:hAnsi="Times New Roman" w:cs="Times New Roman"/>
          <w:b/>
          <w:sz w:val="24"/>
          <w:szCs w:val="24"/>
        </w:rPr>
        <w:t xml:space="preserve">android application in Kannada to enhance </w:t>
      </w:r>
      <w:r w:rsidRPr="00FA69C0">
        <w:rPr>
          <w:rFonts w:ascii="Times New Roman" w:hAnsi="Times New Roman" w:cs="Times New Roman"/>
          <w:b/>
          <w:color w:val="000000" w:themeColor="text1"/>
          <w:sz w:val="24"/>
          <w:szCs w:val="24"/>
        </w:rPr>
        <w:t xml:space="preserve">picture </w:t>
      </w:r>
      <w:r w:rsidRPr="00DC601B">
        <w:rPr>
          <w:rFonts w:ascii="Times New Roman" w:hAnsi="Times New Roman" w:cs="Times New Roman"/>
          <w:b/>
          <w:sz w:val="24"/>
          <w:szCs w:val="24"/>
        </w:rPr>
        <w:t xml:space="preserve">naming </w:t>
      </w:r>
      <w:r>
        <w:rPr>
          <w:rFonts w:ascii="Times New Roman" w:hAnsi="Times New Roman" w:cs="Times New Roman"/>
          <w:b/>
          <w:sz w:val="24"/>
          <w:szCs w:val="24"/>
        </w:rPr>
        <w:t>skills in persons with aphasia</w:t>
      </w:r>
    </w:p>
    <w:p w:rsidR="00FA69C0" w:rsidRPr="00DC601B" w:rsidRDefault="00FA69C0" w:rsidP="00FA69C0">
      <w:pPr>
        <w:jc w:val="center"/>
        <w:rPr>
          <w:rFonts w:ascii="Times New Roman" w:hAnsi="Times New Roman" w:cs="Times New Roman"/>
          <w:b/>
          <w:sz w:val="24"/>
          <w:szCs w:val="24"/>
        </w:rPr>
      </w:pPr>
    </w:p>
    <w:p w:rsidR="00FA69C0" w:rsidRPr="00DC601B" w:rsidRDefault="00FA69C0" w:rsidP="00FA69C0">
      <w:pPr>
        <w:spacing w:line="240" w:lineRule="auto"/>
        <w:jc w:val="center"/>
        <w:rPr>
          <w:rFonts w:ascii="Times New Roman" w:hAnsi="Times New Roman" w:cs="Times New Roman"/>
          <w:color w:val="000000"/>
          <w:sz w:val="24"/>
          <w:szCs w:val="24"/>
        </w:rPr>
      </w:pPr>
      <w:r w:rsidRPr="00DC601B">
        <w:rPr>
          <w:rFonts w:ascii="Times New Roman" w:hAnsi="Times New Roman" w:cs="Times New Roman"/>
          <w:b/>
          <w:bCs/>
          <w:color w:val="000000"/>
          <w:sz w:val="24"/>
          <w:szCs w:val="24"/>
        </w:rPr>
        <w:t>CANDIDATE</w:t>
      </w:r>
    </w:p>
    <w:p w:rsidR="00FA69C0" w:rsidRPr="00DC601B" w:rsidRDefault="00FA69C0" w:rsidP="00FA69C0">
      <w:pPr>
        <w:spacing w:line="240" w:lineRule="auto"/>
        <w:jc w:val="center"/>
        <w:rPr>
          <w:rFonts w:ascii="Times New Roman" w:hAnsi="Times New Roman" w:cs="Times New Roman"/>
          <w:color w:val="000000"/>
          <w:sz w:val="24"/>
          <w:szCs w:val="24"/>
        </w:rPr>
      </w:pPr>
      <w:proofErr w:type="spellStart"/>
      <w:r w:rsidRPr="00DC601B">
        <w:rPr>
          <w:rFonts w:ascii="Times New Roman" w:hAnsi="Times New Roman" w:cs="Times New Roman"/>
          <w:color w:val="000000"/>
          <w:sz w:val="24"/>
          <w:szCs w:val="24"/>
        </w:rPr>
        <w:t>Rajath</w:t>
      </w:r>
      <w:proofErr w:type="spellEnd"/>
      <w:r w:rsidRPr="00DC601B">
        <w:rPr>
          <w:rFonts w:ascii="Times New Roman" w:hAnsi="Times New Roman" w:cs="Times New Roman"/>
          <w:color w:val="000000"/>
          <w:sz w:val="24"/>
          <w:szCs w:val="24"/>
        </w:rPr>
        <w:t xml:space="preserve"> </w:t>
      </w:r>
      <w:proofErr w:type="spellStart"/>
      <w:r w:rsidRPr="00DC601B">
        <w:rPr>
          <w:rFonts w:ascii="Times New Roman" w:hAnsi="Times New Roman" w:cs="Times New Roman"/>
          <w:color w:val="000000"/>
          <w:sz w:val="24"/>
          <w:szCs w:val="24"/>
        </w:rPr>
        <w:t>Shenoy</w:t>
      </w:r>
      <w:proofErr w:type="spellEnd"/>
    </w:p>
    <w:p w:rsidR="00FA69C0" w:rsidRPr="00DC601B" w:rsidRDefault="00FA69C0" w:rsidP="00FA69C0">
      <w:pPr>
        <w:spacing w:line="240" w:lineRule="auto"/>
        <w:jc w:val="center"/>
        <w:rPr>
          <w:rFonts w:ascii="Times New Roman" w:hAnsi="Times New Roman" w:cs="Times New Roman"/>
          <w:color w:val="000000"/>
          <w:sz w:val="24"/>
          <w:szCs w:val="24"/>
        </w:rPr>
      </w:pPr>
      <w:r w:rsidRPr="00DC601B">
        <w:rPr>
          <w:rFonts w:ascii="Times New Roman" w:hAnsi="Times New Roman" w:cs="Times New Roman"/>
          <w:color w:val="000000"/>
          <w:sz w:val="24"/>
          <w:szCs w:val="24"/>
        </w:rPr>
        <w:t>Roll No: 161111019</w:t>
      </w:r>
    </w:p>
    <w:p w:rsidR="00FA69C0" w:rsidRPr="00DC601B" w:rsidRDefault="00FA69C0" w:rsidP="00FA69C0">
      <w:pPr>
        <w:spacing w:line="240" w:lineRule="auto"/>
        <w:jc w:val="center"/>
        <w:rPr>
          <w:rFonts w:ascii="Times New Roman" w:hAnsi="Times New Roman" w:cs="Times New Roman"/>
          <w:color w:val="000000"/>
          <w:sz w:val="24"/>
          <w:szCs w:val="24"/>
        </w:rPr>
      </w:pPr>
      <w:r w:rsidRPr="00DC601B">
        <w:rPr>
          <w:rFonts w:ascii="Times New Roman" w:hAnsi="Times New Roman" w:cs="Times New Roman"/>
          <w:color w:val="000000"/>
          <w:sz w:val="24"/>
          <w:szCs w:val="24"/>
        </w:rPr>
        <w:t>I MASLP</w:t>
      </w:r>
    </w:p>
    <w:p w:rsidR="00FA69C0" w:rsidRPr="00DC601B" w:rsidRDefault="00FA69C0" w:rsidP="00FA69C0">
      <w:pPr>
        <w:spacing w:line="240" w:lineRule="auto"/>
        <w:jc w:val="center"/>
        <w:rPr>
          <w:rFonts w:ascii="Times New Roman" w:hAnsi="Times New Roman" w:cs="Times New Roman"/>
          <w:color w:val="000000"/>
          <w:sz w:val="24"/>
          <w:szCs w:val="24"/>
        </w:rPr>
      </w:pPr>
      <w:r w:rsidRPr="00DC601B">
        <w:rPr>
          <w:rFonts w:ascii="Times New Roman" w:hAnsi="Times New Roman" w:cs="Times New Roman"/>
          <w:color w:val="000000"/>
          <w:sz w:val="24"/>
          <w:szCs w:val="24"/>
        </w:rPr>
        <w:t>Dept. of Speech and hearing</w:t>
      </w:r>
    </w:p>
    <w:p w:rsidR="00FA69C0" w:rsidRPr="00DC601B" w:rsidRDefault="00FA69C0" w:rsidP="00FA69C0">
      <w:pPr>
        <w:spacing w:line="240" w:lineRule="auto"/>
        <w:jc w:val="center"/>
        <w:rPr>
          <w:rFonts w:ascii="Times New Roman" w:hAnsi="Times New Roman" w:cs="Times New Roman"/>
          <w:color w:val="000000"/>
          <w:sz w:val="24"/>
          <w:szCs w:val="24"/>
        </w:rPr>
      </w:pPr>
      <w:r w:rsidRPr="00DC601B">
        <w:rPr>
          <w:rFonts w:ascii="Times New Roman" w:hAnsi="Times New Roman" w:cs="Times New Roman"/>
          <w:color w:val="000000"/>
          <w:sz w:val="24"/>
          <w:szCs w:val="24"/>
        </w:rPr>
        <w:t>School of allied health sciences</w:t>
      </w:r>
    </w:p>
    <w:p w:rsidR="00FA69C0" w:rsidRPr="00DC601B" w:rsidRDefault="00FA69C0" w:rsidP="00FA69C0">
      <w:pPr>
        <w:spacing w:line="240" w:lineRule="auto"/>
        <w:jc w:val="center"/>
        <w:rPr>
          <w:rFonts w:ascii="Times New Roman" w:hAnsi="Times New Roman" w:cs="Times New Roman"/>
          <w:color w:val="000000"/>
          <w:sz w:val="24"/>
          <w:szCs w:val="24"/>
        </w:rPr>
      </w:pPr>
      <w:proofErr w:type="spellStart"/>
      <w:r w:rsidRPr="00DC601B">
        <w:rPr>
          <w:rFonts w:ascii="Times New Roman" w:hAnsi="Times New Roman" w:cs="Times New Roman"/>
          <w:color w:val="000000"/>
          <w:sz w:val="24"/>
          <w:szCs w:val="24"/>
        </w:rPr>
        <w:t>Manipal</w:t>
      </w:r>
      <w:proofErr w:type="spellEnd"/>
      <w:r w:rsidRPr="00DC601B">
        <w:rPr>
          <w:rFonts w:ascii="Times New Roman" w:hAnsi="Times New Roman" w:cs="Times New Roman"/>
          <w:color w:val="000000"/>
          <w:sz w:val="24"/>
          <w:szCs w:val="24"/>
        </w:rPr>
        <w:t xml:space="preserve"> University </w:t>
      </w:r>
      <w:r w:rsidRPr="00DC601B">
        <w:rPr>
          <w:rFonts w:ascii="Times New Roman" w:hAnsi="Times New Roman" w:cs="Times New Roman"/>
          <w:color w:val="000000"/>
          <w:sz w:val="24"/>
          <w:szCs w:val="24"/>
        </w:rPr>
        <w:br/>
      </w:r>
    </w:p>
    <w:p w:rsidR="00FA69C0" w:rsidRPr="00DC601B" w:rsidRDefault="00FA69C0" w:rsidP="00FA69C0">
      <w:pPr>
        <w:spacing w:line="240" w:lineRule="auto"/>
        <w:jc w:val="center"/>
        <w:rPr>
          <w:rFonts w:ascii="Times New Roman" w:hAnsi="Times New Roman" w:cs="Times New Roman"/>
          <w:b/>
          <w:bCs/>
          <w:color w:val="000000"/>
          <w:sz w:val="24"/>
          <w:szCs w:val="24"/>
        </w:rPr>
      </w:pPr>
      <w:r w:rsidRPr="00DC601B">
        <w:rPr>
          <w:rFonts w:ascii="Times New Roman" w:hAnsi="Times New Roman" w:cs="Times New Roman"/>
          <w:b/>
          <w:bCs/>
          <w:color w:val="000000"/>
          <w:sz w:val="24"/>
          <w:szCs w:val="24"/>
        </w:rPr>
        <w:t>GUIDE</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Dr. Gopee Krishnan</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Associate Professor</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Dept. of speech and hearing</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School of allied health sciences</w:t>
      </w:r>
    </w:p>
    <w:p w:rsidR="00FA69C0" w:rsidRPr="00DC601B" w:rsidRDefault="00FA69C0" w:rsidP="00FA69C0">
      <w:pPr>
        <w:spacing w:line="240" w:lineRule="auto"/>
        <w:jc w:val="center"/>
        <w:rPr>
          <w:rFonts w:ascii="Times New Roman" w:hAnsi="Times New Roman" w:cs="Times New Roman"/>
          <w:bCs/>
          <w:color w:val="000000"/>
          <w:sz w:val="24"/>
          <w:szCs w:val="24"/>
        </w:rPr>
      </w:pPr>
      <w:proofErr w:type="spellStart"/>
      <w:r w:rsidRPr="00DC601B">
        <w:rPr>
          <w:rFonts w:ascii="Times New Roman" w:hAnsi="Times New Roman" w:cs="Times New Roman"/>
          <w:bCs/>
          <w:color w:val="000000"/>
          <w:sz w:val="24"/>
          <w:szCs w:val="24"/>
        </w:rPr>
        <w:t>Manipal</w:t>
      </w:r>
      <w:proofErr w:type="spellEnd"/>
      <w:r w:rsidRPr="00DC601B">
        <w:rPr>
          <w:rFonts w:ascii="Times New Roman" w:hAnsi="Times New Roman" w:cs="Times New Roman"/>
          <w:bCs/>
          <w:color w:val="000000"/>
          <w:sz w:val="24"/>
          <w:szCs w:val="24"/>
        </w:rPr>
        <w:t xml:space="preserve"> University</w:t>
      </w:r>
    </w:p>
    <w:p w:rsidR="00FA69C0" w:rsidRPr="00DC601B" w:rsidRDefault="00FA69C0" w:rsidP="00FA69C0">
      <w:pPr>
        <w:spacing w:line="240" w:lineRule="auto"/>
        <w:jc w:val="center"/>
        <w:rPr>
          <w:rFonts w:ascii="Times New Roman" w:hAnsi="Times New Roman" w:cs="Times New Roman"/>
          <w:bCs/>
          <w:color w:val="000000"/>
          <w:sz w:val="24"/>
          <w:szCs w:val="24"/>
        </w:rPr>
      </w:pPr>
    </w:p>
    <w:p w:rsidR="00FA69C0" w:rsidRPr="00DC601B" w:rsidRDefault="00FA69C0" w:rsidP="00FA69C0">
      <w:pPr>
        <w:spacing w:line="240" w:lineRule="auto"/>
        <w:jc w:val="center"/>
        <w:rPr>
          <w:rFonts w:ascii="Times New Roman" w:hAnsi="Times New Roman" w:cs="Times New Roman"/>
          <w:b/>
          <w:bCs/>
          <w:color w:val="000000"/>
          <w:sz w:val="24"/>
          <w:szCs w:val="24"/>
        </w:rPr>
      </w:pPr>
      <w:r w:rsidRPr="00DC601B">
        <w:rPr>
          <w:rFonts w:ascii="Times New Roman" w:hAnsi="Times New Roman" w:cs="Times New Roman"/>
          <w:b/>
          <w:bCs/>
          <w:color w:val="000000"/>
          <w:sz w:val="24"/>
          <w:szCs w:val="24"/>
        </w:rPr>
        <w:t>Co- Guide</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 xml:space="preserve">Dr. </w:t>
      </w:r>
      <w:proofErr w:type="spellStart"/>
      <w:r w:rsidRPr="00DC601B">
        <w:rPr>
          <w:rFonts w:ascii="Times New Roman" w:hAnsi="Times New Roman" w:cs="Times New Roman"/>
          <w:bCs/>
          <w:color w:val="000000"/>
          <w:sz w:val="24"/>
          <w:szCs w:val="24"/>
        </w:rPr>
        <w:t>Poornima</w:t>
      </w:r>
      <w:proofErr w:type="spellEnd"/>
      <w:r w:rsidRPr="00DC601B">
        <w:rPr>
          <w:rFonts w:ascii="Times New Roman" w:hAnsi="Times New Roman" w:cs="Times New Roman"/>
          <w:bCs/>
          <w:color w:val="000000"/>
          <w:sz w:val="24"/>
          <w:szCs w:val="24"/>
        </w:rPr>
        <w:t xml:space="preserve"> P </w:t>
      </w:r>
      <w:proofErr w:type="spellStart"/>
      <w:r w:rsidRPr="00DC601B">
        <w:rPr>
          <w:rFonts w:ascii="Times New Roman" w:hAnsi="Times New Roman" w:cs="Times New Roman"/>
          <w:color w:val="000000" w:themeColor="text1"/>
          <w:sz w:val="24"/>
          <w:szCs w:val="24"/>
          <w:shd w:val="clear" w:color="auto" w:fill="FFFFFF"/>
        </w:rPr>
        <w:t>Kundapur</w:t>
      </w:r>
      <w:proofErr w:type="spellEnd"/>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Associate Professor</w:t>
      </w:r>
    </w:p>
    <w:p w:rsidR="00FA69C0" w:rsidRPr="00DC601B" w:rsidRDefault="00FA69C0" w:rsidP="00FA69C0">
      <w:pPr>
        <w:spacing w:line="240" w:lineRule="auto"/>
        <w:jc w:val="center"/>
        <w:rPr>
          <w:rFonts w:ascii="Times New Roman" w:hAnsi="Times New Roman" w:cs="Times New Roman"/>
          <w:bCs/>
          <w:color w:val="000000"/>
          <w:sz w:val="24"/>
          <w:szCs w:val="24"/>
        </w:rPr>
      </w:pPr>
      <w:r w:rsidRPr="00DC601B">
        <w:rPr>
          <w:rFonts w:ascii="Times New Roman" w:hAnsi="Times New Roman" w:cs="Times New Roman"/>
          <w:bCs/>
          <w:color w:val="000000"/>
          <w:sz w:val="24"/>
          <w:szCs w:val="24"/>
        </w:rPr>
        <w:t>Dept. of Computer Applications</w:t>
      </w:r>
    </w:p>
    <w:p w:rsidR="00FA69C0" w:rsidRPr="00DC601B" w:rsidRDefault="00FA69C0" w:rsidP="00FA69C0">
      <w:pPr>
        <w:spacing w:line="240" w:lineRule="auto"/>
        <w:jc w:val="center"/>
        <w:rPr>
          <w:rFonts w:ascii="Times New Roman" w:hAnsi="Times New Roman" w:cs="Times New Roman"/>
          <w:bCs/>
          <w:color w:val="000000"/>
          <w:sz w:val="24"/>
          <w:szCs w:val="24"/>
        </w:rPr>
      </w:pPr>
      <w:proofErr w:type="spellStart"/>
      <w:r w:rsidRPr="00DC601B">
        <w:rPr>
          <w:rFonts w:ascii="Times New Roman" w:hAnsi="Times New Roman" w:cs="Times New Roman"/>
          <w:bCs/>
          <w:color w:val="000000"/>
          <w:sz w:val="24"/>
          <w:szCs w:val="24"/>
        </w:rPr>
        <w:t>Manipal</w:t>
      </w:r>
      <w:proofErr w:type="spellEnd"/>
      <w:r w:rsidRPr="00DC601B">
        <w:rPr>
          <w:rFonts w:ascii="Times New Roman" w:hAnsi="Times New Roman" w:cs="Times New Roman"/>
          <w:bCs/>
          <w:color w:val="000000"/>
          <w:sz w:val="24"/>
          <w:szCs w:val="24"/>
        </w:rPr>
        <w:t xml:space="preserve"> Institute of technology</w:t>
      </w:r>
    </w:p>
    <w:p w:rsidR="00FA69C0" w:rsidRPr="00DC601B" w:rsidRDefault="00FA69C0" w:rsidP="00FA69C0">
      <w:pPr>
        <w:spacing w:line="240" w:lineRule="auto"/>
        <w:jc w:val="center"/>
        <w:rPr>
          <w:rFonts w:ascii="Times New Roman" w:hAnsi="Times New Roman" w:cs="Times New Roman"/>
          <w:bCs/>
          <w:color w:val="000000"/>
          <w:sz w:val="24"/>
          <w:szCs w:val="24"/>
        </w:rPr>
      </w:pPr>
      <w:proofErr w:type="spellStart"/>
      <w:r w:rsidRPr="00DC601B">
        <w:rPr>
          <w:rFonts w:ascii="Times New Roman" w:hAnsi="Times New Roman" w:cs="Times New Roman"/>
          <w:bCs/>
          <w:color w:val="000000"/>
          <w:sz w:val="24"/>
          <w:szCs w:val="24"/>
        </w:rPr>
        <w:t>Manipal</w:t>
      </w:r>
      <w:proofErr w:type="spellEnd"/>
      <w:r w:rsidRPr="00DC601B">
        <w:rPr>
          <w:rFonts w:ascii="Times New Roman" w:hAnsi="Times New Roman" w:cs="Times New Roman"/>
          <w:bCs/>
          <w:color w:val="000000"/>
          <w:sz w:val="24"/>
          <w:szCs w:val="24"/>
        </w:rPr>
        <w:t xml:space="preserve"> University </w:t>
      </w:r>
    </w:p>
    <w:p w:rsidR="00FA69C0" w:rsidRPr="00DC601B" w:rsidRDefault="00FA69C0" w:rsidP="00FA69C0">
      <w:pPr>
        <w:spacing w:line="240" w:lineRule="auto"/>
        <w:jc w:val="center"/>
        <w:rPr>
          <w:rFonts w:ascii="Times New Roman" w:hAnsi="Times New Roman" w:cs="Times New Roman"/>
          <w:bCs/>
          <w:color w:val="000000"/>
          <w:sz w:val="24"/>
          <w:szCs w:val="24"/>
        </w:rPr>
      </w:pPr>
    </w:p>
    <w:p w:rsidR="00FA69C0" w:rsidRPr="00DC601B" w:rsidRDefault="00FA69C0" w:rsidP="00FA69C0">
      <w:pPr>
        <w:spacing w:line="240" w:lineRule="auto"/>
        <w:jc w:val="center"/>
        <w:rPr>
          <w:rFonts w:ascii="Times New Roman" w:hAnsi="Times New Roman" w:cs="Times New Roman"/>
          <w:bCs/>
          <w:color w:val="000000"/>
          <w:sz w:val="24"/>
          <w:szCs w:val="24"/>
        </w:rPr>
      </w:pPr>
    </w:p>
    <w:p w:rsidR="00FA69C0" w:rsidRPr="00DC601B" w:rsidRDefault="00FA69C0" w:rsidP="00FA69C0">
      <w:pPr>
        <w:spacing w:line="240" w:lineRule="auto"/>
        <w:jc w:val="center"/>
        <w:rPr>
          <w:rFonts w:ascii="Times New Roman" w:hAnsi="Times New Roman" w:cs="Times New Roman"/>
          <w:bCs/>
          <w:color w:val="000000"/>
          <w:sz w:val="24"/>
          <w:szCs w:val="24"/>
        </w:rPr>
      </w:pPr>
    </w:p>
    <w:p w:rsidR="00FA69C0" w:rsidRDefault="00FA69C0" w:rsidP="00FA69C0">
      <w:pPr>
        <w:rPr>
          <w:rFonts w:ascii="Times New Roman" w:hAnsi="Times New Roman" w:cs="Times New Roman"/>
          <w:b/>
          <w:sz w:val="24"/>
          <w:szCs w:val="24"/>
          <w:lang w:val="en-US"/>
        </w:rPr>
      </w:pPr>
    </w:p>
    <w:p w:rsidR="00FA69C0" w:rsidRPr="00DC601B" w:rsidRDefault="00FA69C0" w:rsidP="00FA69C0">
      <w:pPr>
        <w:rPr>
          <w:rFonts w:ascii="Times New Roman" w:hAnsi="Times New Roman" w:cs="Times New Roman"/>
          <w:b/>
          <w:sz w:val="24"/>
          <w:szCs w:val="24"/>
          <w:lang w:val="en-US"/>
        </w:rPr>
      </w:pPr>
      <w:r w:rsidRPr="00DC601B">
        <w:rPr>
          <w:rFonts w:ascii="Times New Roman" w:hAnsi="Times New Roman" w:cs="Times New Roman"/>
          <w:b/>
          <w:sz w:val="24"/>
          <w:szCs w:val="24"/>
          <w:lang w:val="en-US"/>
        </w:rPr>
        <w:lastRenderedPageBreak/>
        <w:t>Introduction</w:t>
      </w:r>
    </w:p>
    <w:p w:rsidR="00FA69C0" w:rsidRPr="00DC601B" w:rsidRDefault="00FA69C0" w:rsidP="00FA69C0">
      <w:pPr>
        <w:spacing w:after="0"/>
        <w:rPr>
          <w:rFonts w:ascii="Times New Roman" w:hAnsi="Times New Roman" w:cs="Times New Roman"/>
          <w:sz w:val="24"/>
          <w:szCs w:val="24"/>
        </w:rPr>
      </w:pPr>
      <w:r w:rsidRPr="00DC601B">
        <w:rPr>
          <w:rFonts w:ascii="Times New Roman" w:hAnsi="Times New Roman" w:cs="Times New Roman"/>
          <w:color w:val="000000"/>
          <w:sz w:val="24"/>
          <w:szCs w:val="24"/>
          <w:shd w:val="clear" w:color="auto" w:fill="FFFFFF"/>
        </w:rPr>
        <w:t xml:space="preserve">Stroke is one of the leading causes of death and disability in India. The estimated prevalence rate of stroke range, 84-262/100,000 in rural and 334-424/100,000 in urban areas.  </w:t>
      </w:r>
      <w:r w:rsidRPr="00DC601B">
        <w:rPr>
          <w:rFonts w:ascii="Times New Roman" w:hAnsi="Times New Roman" w:cs="Times New Roman"/>
          <w:sz w:val="24"/>
          <w:szCs w:val="24"/>
        </w:rPr>
        <w:t>Stroke is a common cause of aphasia (</w:t>
      </w:r>
      <w:proofErr w:type="spellStart"/>
      <w:r w:rsidRPr="00DC601B">
        <w:rPr>
          <w:rFonts w:ascii="Times New Roman" w:hAnsi="Times New Roman" w:cs="Times New Roman"/>
          <w:sz w:val="24"/>
          <w:szCs w:val="24"/>
        </w:rPr>
        <w:t>Tonkonogy</w:t>
      </w:r>
      <w:proofErr w:type="spellEnd"/>
      <w:r w:rsidRPr="00DC601B">
        <w:rPr>
          <w:rFonts w:ascii="Times New Roman" w:hAnsi="Times New Roman" w:cs="Times New Roman"/>
          <w:sz w:val="24"/>
          <w:szCs w:val="24"/>
        </w:rPr>
        <w:t>, 1986).</w:t>
      </w:r>
      <w:r>
        <w:rPr>
          <w:rFonts w:ascii="Times New Roman" w:hAnsi="Times New Roman" w:cs="Times New Roman"/>
          <w:sz w:val="24"/>
          <w:szCs w:val="24"/>
        </w:rPr>
        <w:t xml:space="preserve"> </w:t>
      </w:r>
      <w:r w:rsidRPr="00DC601B">
        <w:rPr>
          <w:rFonts w:ascii="Times New Roman" w:hAnsi="Times New Roman" w:cs="Times New Roman"/>
          <w:sz w:val="24"/>
          <w:szCs w:val="24"/>
        </w:rPr>
        <w:t xml:space="preserve">During 1982-84, a study was carried out in Karnataka which </w:t>
      </w:r>
      <w:r>
        <w:rPr>
          <w:rFonts w:ascii="Times New Roman" w:hAnsi="Times New Roman" w:cs="Times New Roman"/>
          <w:sz w:val="24"/>
          <w:szCs w:val="24"/>
        </w:rPr>
        <w:t>estimated 1</w:t>
      </w:r>
      <w:r w:rsidRPr="00DC601B">
        <w:rPr>
          <w:rFonts w:ascii="Times New Roman" w:hAnsi="Times New Roman" w:cs="Times New Roman"/>
          <w:sz w:val="24"/>
          <w:szCs w:val="24"/>
        </w:rPr>
        <w:t xml:space="preserve">.18/1000 and 0.98/1000 prevalence in the urban and rural areas respectively. The prevalence increased to 1.154 per thousand in Karnataka during 1993-95 (Banerjee &amp; Das, 2006). Among 60 diseases and 15 health conditions, aphasia </w:t>
      </w:r>
      <w:r>
        <w:rPr>
          <w:rFonts w:ascii="Times New Roman" w:hAnsi="Times New Roman" w:cs="Times New Roman"/>
          <w:sz w:val="24"/>
          <w:szCs w:val="24"/>
        </w:rPr>
        <w:t xml:space="preserve">shows </w:t>
      </w:r>
      <w:r w:rsidRPr="00DC601B">
        <w:rPr>
          <w:rFonts w:ascii="Times New Roman" w:hAnsi="Times New Roman" w:cs="Times New Roman"/>
          <w:sz w:val="24"/>
          <w:szCs w:val="24"/>
        </w:rPr>
        <w:t xml:space="preserve">the largest negative relationship with </w:t>
      </w:r>
      <w:r>
        <w:rPr>
          <w:rFonts w:ascii="Times New Roman" w:hAnsi="Times New Roman" w:cs="Times New Roman"/>
          <w:sz w:val="24"/>
          <w:szCs w:val="24"/>
        </w:rPr>
        <w:t xml:space="preserve">the </w:t>
      </w:r>
      <w:r w:rsidRPr="00DC601B">
        <w:rPr>
          <w:rFonts w:ascii="Times New Roman" w:hAnsi="Times New Roman" w:cs="Times New Roman"/>
          <w:sz w:val="24"/>
          <w:szCs w:val="24"/>
        </w:rPr>
        <w:t>health-related quality of life measure (</w:t>
      </w:r>
      <w:proofErr w:type="spellStart"/>
      <w:r w:rsidRPr="00DC601B">
        <w:rPr>
          <w:rFonts w:ascii="Times New Roman" w:hAnsi="Times New Roman" w:cs="Times New Roman"/>
          <w:sz w:val="24"/>
          <w:szCs w:val="24"/>
        </w:rPr>
        <w:t>HRQoL</w:t>
      </w:r>
      <w:proofErr w:type="spellEnd"/>
      <w:r w:rsidRPr="00DC601B">
        <w:rPr>
          <w:rFonts w:ascii="Times New Roman" w:hAnsi="Times New Roman" w:cs="Times New Roman"/>
          <w:sz w:val="24"/>
          <w:szCs w:val="24"/>
        </w:rPr>
        <w:t xml:space="preserve">) in long-term care settings (Lam &amp; </w:t>
      </w:r>
      <w:proofErr w:type="spellStart"/>
      <w:r w:rsidRPr="00DC601B">
        <w:rPr>
          <w:rFonts w:ascii="Times New Roman" w:hAnsi="Times New Roman" w:cs="Times New Roman"/>
          <w:sz w:val="24"/>
          <w:szCs w:val="24"/>
        </w:rPr>
        <w:t>Wodchis</w:t>
      </w:r>
      <w:proofErr w:type="spellEnd"/>
      <w:r w:rsidRPr="00DC601B">
        <w:rPr>
          <w:rFonts w:ascii="Times New Roman" w:hAnsi="Times New Roman" w:cs="Times New Roman"/>
          <w:sz w:val="24"/>
          <w:szCs w:val="24"/>
        </w:rPr>
        <w:t>, 2010).</w:t>
      </w:r>
    </w:p>
    <w:p w:rsidR="00FA69C0" w:rsidRPr="00DC601B" w:rsidRDefault="00FA69C0" w:rsidP="00FA69C0">
      <w:pPr>
        <w:spacing w:after="0"/>
        <w:rPr>
          <w:rFonts w:ascii="Times New Roman" w:hAnsi="Times New Roman" w:cs="Times New Roman"/>
          <w:sz w:val="24"/>
          <w:szCs w:val="24"/>
        </w:rPr>
      </w:pPr>
    </w:p>
    <w:p w:rsidR="00FA69C0" w:rsidRPr="00DC601B" w:rsidRDefault="00FA69C0" w:rsidP="00FA69C0">
      <w:pPr>
        <w:pStyle w:val="Default"/>
        <w:rPr>
          <w:rFonts w:ascii="Times New Roman" w:hAnsi="Times New Roman" w:cs="Times New Roman"/>
        </w:rPr>
      </w:pPr>
      <w:r w:rsidRPr="00DC601B">
        <w:rPr>
          <w:rFonts w:ascii="Times New Roman" w:hAnsi="Times New Roman" w:cs="Times New Roman"/>
        </w:rPr>
        <w:t xml:space="preserve">Epidemiology of </w:t>
      </w:r>
      <w:r>
        <w:rPr>
          <w:rFonts w:ascii="Times New Roman" w:hAnsi="Times New Roman" w:cs="Times New Roman"/>
        </w:rPr>
        <w:t xml:space="preserve">aphasia </w:t>
      </w:r>
      <w:r w:rsidRPr="00DC601B">
        <w:rPr>
          <w:rFonts w:ascii="Times New Roman" w:hAnsi="Times New Roman" w:cs="Times New Roman"/>
        </w:rPr>
        <w:t xml:space="preserve">is not only the major problem but treatment efficacy carries equal importance. There are various approaches to aphasia therapy </w:t>
      </w:r>
      <w:r>
        <w:rPr>
          <w:rFonts w:ascii="Times New Roman" w:hAnsi="Times New Roman" w:cs="Times New Roman"/>
        </w:rPr>
        <w:t xml:space="preserve">stemming from various </w:t>
      </w:r>
      <w:proofErr w:type="spellStart"/>
      <w:r>
        <w:rPr>
          <w:rFonts w:ascii="Times New Roman" w:hAnsi="Times New Roman" w:cs="Times New Roman"/>
        </w:rPr>
        <w:t>theorical</w:t>
      </w:r>
      <w:proofErr w:type="spellEnd"/>
      <w:r>
        <w:rPr>
          <w:rFonts w:ascii="Times New Roman" w:hAnsi="Times New Roman" w:cs="Times New Roman"/>
        </w:rPr>
        <w:t xml:space="preserve"> accounts. </w:t>
      </w:r>
      <w:r w:rsidRPr="00DC601B">
        <w:rPr>
          <w:rFonts w:ascii="Times New Roman" w:hAnsi="Times New Roman" w:cs="Times New Roman"/>
        </w:rPr>
        <w:t>However still there are various questions which need to be tackled such as timing, Intensity and Specificity of the treatment. Treatment efficacy till now is based on various study design where Systematic reviews are 3</w:t>
      </w:r>
      <w:proofErr w:type="gramStart"/>
      <w:r w:rsidRPr="00DC601B">
        <w:rPr>
          <w:rFonts w:ascii="Times New Roman" w:hAnsi="Times New Roman" w:cs="Times New Roman"/>
        </w:rPr>
        <w:t>% ,</w:t>
      </w:r>
      <w:proofErr w:type="gramEnd"/>
      <w:r w:rsidRPr="00DC601B">
        <w:rPr>
          <w:rFonts w:ascii="Times New Roman" w:hAnsi="Times New Roman" w:cs="Times New Roman"/>
        </w:rPr>
        <w:t xml:space="preserve"> RCTs are 7% ,Non-RCTs are 5% ,Case series are 15% </w:t>
      </w:r>
      <w:r>
        <w:rPr>
          <w:rFonts w:ascii="Times New Roman" w:hAnsi="Times New Roman" w:cs="Times New Roman"/>
        </w:rPr>
        <w:t xml:space="preserve">,Single-Subject designs are 70% </w:t>
      </w:r>
      <w:r w:rsidRPr="00DC601B">
        <w:rPr>
          <w:rFonts w:ascii="Times New Roman" w:hAnsi="Times New Roman" w:cs="Times New Roman"/>
        </w:rPr>
        <w:t xml:space="preserve">( </w:t>
      </w:r>
      <w:proofErr w:type="spellStart"/>
      <w:r w:rsidRPr="00DC601B">
        <w:rPr>
          <w:rFonts w:ascii="Times New Roman" w:hAnsi="Times New Roman" w:cs="Times New Roman"/>
        </w:rPr>
        <w:t>Togher</w:t>
      </w:r>
      <w:proofErr w:type="spellEnd"/>
      <w:r w:rsidRPr="00DC601B">
        <w:rPr>
          <w:rFonts w:ascii="Times New Roman" w:hAnsi="Times New Roman" w:cs="Times New Roman"/>
        </w:rPr>
        <w:t xml:space="preserve"> et al., 2009). </w:t>
      </w:r>
      <w:r>
        <w:rPr>
          <w:rFonts w:ascii="Times New Roman" w:hAnsi="Times New Roman" w:cs="Times New Roman"/>
        </w:rPr>
        <w:t xml:space="preserve">In the literature </w:t>
      </w:r>
      <w:r w:rsidRPr="00DC601B">
        <w:rPr>
          <w:rFonts w:ascii="Times New Roman" w:hAnsi="Times New Roman" w:cs="Times New Roman"/>
        </w:rPr>
        <w:t xml:space="preserve">various Single study designs </w:t>
      </w:r>
      <w:r>
        <w:rPr>
          <w:rFonts w:ascii="Times New Roman" w:hAnsi="Times New Roman" w:cs="Times New Roman"/>
        </w:rPr>
        <w:t xml:space="preserve">are </w:t>
      </w:r>
      <w:r w:rsidRPr="00DC601B">
        <w:rPr>
          <w:rFonts w:ascii="Times New Roman" w:hAnsi="Times New Roman" w:cs="Times New Roman"/>
        </w:rPr>
        <w:t>reported which indicate</w:t>
      </w:r>
      <w:r>
        <w:rPr>
          <w:rFonts w:ascii="Times New Roman" w:hAnsi="Times New Roman" w:cs="Times New Roman"/>
        </w:rPr>
        <w:t xml:space="preserve"> the lack of </w:t>
      </w:r>
      <w:r w:rsidRPr="00DC601B">
        <w:rPr>
          <w:rFonts w:ascii="Times New Roman" w:hAnsi="Times New Roman" w:cs="Times New Roman"/>
        </w:rPr>
        <w:t>uniformity in the technique</w:t>
      </w:r>
      <w:r>
        <w:rPr>
          <w:rFonts w:ascii="Times New Roman" w:hAnsi="Times New Roman" w:cs="Times New Roman"/>
        </w:rPr>
        <w:t>s</w:t>
      </w:r>
      <w:r w:rsidRPr="00DC601B">
        <w:rPr>
          <w:rFonts w:ascii="Times New Roman" w:hAnsi="Times New Roman" w:cs="Times New Roman"/>
        </w:rPr>
        <w:t xml:space="preserve"> which can be used for same type of aphasia. While comparing all treatment techniques Melody Intonation therapy has given promising </w:t>
      </w:r>
      <w:proofErr w:type="gramStart"/>
      <w:r w:rsidRPr="00DC601B">
        <w:rPr>
          <w:rFonts w:ascii="Times New Roman" w:hAnsi="Times New Roman" w:cs="Times New Roman"/>
        </w:rPr>
        <w:t>effect  in</w:t>
      </w:r>
      <w:proofErr w:type="gramEnd"/>
      <w:r w:rsidRPr="00DC601B">
        <w:rPr>
          <w:rFonts w:ascii="Times New Roman" w:hAnsi="Times New Roman" w:cs="Times New Roman"/>
        </w:rPr>
        <w:t xml:space="preserve"> improving communication skills mainly </w:t>
      </w:r>
      <w:r>
        <w:rPr>
          <w:rFonts w:ascii="Times New Roman" w:hAnsi="Times New Roman" w:cs="Times New Roman"/>
        </w:rPr>
        <w:t xml:space="preserve">in </w:t>
      </w:r>
      <w:proofErr w:type="spellStart"/>
      <w:r w:rsidRPr="00DC601B">
        <w:rPr>
          <w:rFonts w:ascii="Times New Roman" w:hAnsi="Times New Roman" w:cs="Times New Roman"/>
        </w:rPr>
        <w:t>Broca’s</w:t>
      </w:r>
      <w:proofErr w:type="spellEnd"/>
      <w:r w:rsidRPr="00DC601B">
        <w:rPr>
          <w:rFonts w:ascii="Times New Roman" w:hAnsi="Times New Roman" w:cs="Times New Roman"/>
        </w:rPr>
        <w:t xml:space="preserve"> Aphasia. </w:t>
      </w:r>
      <w:r w:rsidR="006F2E0B">
        <w:rPr>
          <w:rFonts w:ascii="Times New Roman" w:hAnsi="Times New Roman" w:cs="Times New Roman"/>
        </w:rPr>
        <w:t xml:space="preserve">Wide therapy approaches has failed by its evidence. </w:t>
      </w:r>
      <w:r w:rsidRPr="00DC601B">
        <w:rPr>
          <w:rFonts w:ascii="Times New Roman" w:hAnsi="Times New Roman" w:cs="Times New Roman"/>
        </w:rPr>
        <w:t>Evidence base for efficacy and effectiveness of aphasia treatment is</w:t>
      </w:r>
      <w:r>
        <w:rPr>
          <w:rFonts w:ascii="Times New Roman" w:hAnsi="Times New Roman" w:cs="Times New Roman"/>
        </w:rPr>
        <w:t>, however,</w:t>
      </w:r>
      <w:r w:rsidRPr="00DC601B">
        <w:rPr>
          <w:rFonts w:ascii="Times New Roman" w:hAnsi="Times New Roman" w:cs="Times New Roman"/>
        </w:rPr>
        <w:t xml:space="preserve"> growing (Brady et al., 2012).</w:t>
      </w:r>
    </w:p>
    <w:p w:rsidR="00FA69C0" w:rsidRPr="00DC601B" w:rsidRDefault="00FA69C0" w:rsidP="00FA69C0">
      <w:pPr>
        <w:pStyle w:val="Default"/>
        <w:rPr>
          <w:rFonts w:ascii="Times New Roman" w:hAnsi="Times New Roman" w:cs="Times New Roman"/>
        </w:rPr>
      </w:pPr>
    </w:p>
    <w:p w:rsidR="00FA69C0" w:rsidRPr="00DC601B" w:rsidRDefault="00FA69C0" w:rsidP="00FA69C0">
      <w:pPr>
        <w:pStyle w:val="NormalWeb"/>
        <w:shd w:val="clear" w:color="auto" w:fill="FFFFFF"/>
        <w:spacing w:before="0" w:beforeAutospacing="0" w:after="0" w:afterAutospacing="0" w:line="315" w:lineRule="atLeast"/>
      </w:pPr>
      <w:r>
        <w:t xml:space="preserve">In the recent past, the </w:t>
      </w:r>
      <w:r w:rsidRPr="00DC601B">
        <w:t xml:space="preserve">rise of </w:t>
      </w:r>
      <w:r>
        <w:t xml:space="preserve">model-driven treatment approaches have shown some promising effects of treatment in persons with aphasia. </w:t>
      </w:r>
      <w:r w:rsidRPr="00DC601B">
        <w:t>One such technique to enhance nami</w:t>
      </w:r>
      <w:r>
        <w:t xml:space="preserve">ng is Semantic feature analysis </w:t>
      </w:r>
      <w:r w:rsidRPr="00DC601B">
        <w:t xml:space="preserve">and its </w:t>
      </w:r>
      <w:r w:rsidR="006F2E0B">
        <w:t xml:space="preserve">similar </w:t>
      </w:r>
      <w:r w:rsidRPr="00DC601B">
        <w:t xml:space="preserve">technique </w:t>
      </w:r>
      <w:proofErr w:type="spellStart"/>
      <w:r w:rsidRPr="00DC601B">
        <w:t>i.e</w:t>
      </w:r>
      <w:proofErr w:type="spellEnd"/>
      <w:r w:rsidRPr="00DC601B">
        <w:t xml:space="preserve"> phonological treatment analysis where it targets semantic and phonological processes have found researcher to think about this.</w:t>
      </w:r>
    </w:p>
    <w:p w:rsidR="00FA69C0" w:rsidRPr="00DC601B" w:rsidRDefault="00FA69C0" w:rsidP="00FA69C0">
      <w:pPr>
        <w:pStyle w:val="NormalWeb"/>
        <w:shd w:val="clear" w:color="auto" w:fill="FFFFFF"/>
        <w:spacing w:before="0" w:beforeAutospacing="0" w:after="0" w:afterAutospacing="0" w:line="315" w:lineRule="atLeast"/>
      </w:pP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 xml:space="preserve">These theoretically driven techniques needs to be </w:t>
      </w:r>
      <w:r>
        <w:rPr>
          <w:rFonts w:ascii="Times New Roman" w:hAnsi="Times New Roman" w:cs="Times New Roman"/>
          <w:sz w:val="24"/>
          <w:szCs w:val="24"/>
        </w:rPr>
        <w:t xml:space="preserve">tested empirically. </w:t>
      </w:r>
      <w:r w:rsidRPr="00DC601B">
        <w:rPr>
          <w:rFonts w:ascii="Times New Roman" w:hAnsi="Times New Roman" w:cs="Times New Roman"/>
          <w:sz w:val="24"/>
          <w:szCs w:val="24"/>
        </w:rPr>
        <w:t xml:space="preserve">A </w:t>
      </w:r>
      <w:r>
        <w:rPr>
          <w:rFonts w:ascii="Times New Roman" w:hAnsi="Times New Roman" w:cs="Times New Roman"/>
          <w:sz w:val="24"/>
          <w:szCs w:val="24"/>
        </w:rPr>
        <w:t xml:space="preserve">survey of speech language pathologists in India </w:t>
      </w:r>
      <w:r w:rsidRPr="00DC601B">
        <w:rPr>
          <w:rFonts w:ascii="Times New Roman" w:hAnsi="Times New Roman" w:cs="Times New Roman"/>
          <w:sz w:val="24"/>
          <w:szCs w:val="24"/>
        </w:rPr>
        <w:t xml:space="preserve">to know current status of aphasic treatment in </w:t>
      </w:r>
      <w:r>
        <w:rPr>
          <w:rFonts w:ascii="Times New Roman" w:hAnsi="Times New Roman" w:cs="Times New Roman"/>
          <w:sz w:val="24"/>
          <w:szCs w:val="24"/>
        </w:rPr>
        <w:t xml:space="preserve">the country </w:t>
      </w:r>
      <w:r w:rsidRPr="00DC601B">
        <w:rPr>
          <w:rFonts w:ascii="Times New Roman" w:hAnsi="Times New Roman" w:cs="Times New Roman"/>
          <w:sz w:val="24"/>
          <w:szCs w:val="24"/>
        </w:rPr>
        <w:t>reports that considerable proportion of people with aphasia do not receive adequate rehabilitative services</w:t>
      </w:r>
      <w:r>
        <w:rPr>
          <w:rFonts w:ascii="Times New Roman" w:hAnsi="Times New Roman" w:cs="Times New Roman"/>
          <w:sz w:val="24"/>
          <w:szCs w:val="24"/>
        </w:rPr>
        <w:t xml:space="preserve"> </w:t>
      </w:r>
      <w:r w:rsidRPr="00DC601B">
        <w:rPr>
          <w:rFonts w:ascii="Times New Roman" w:hAnsi="Times New Roman" w:cs="Times New Roman"/>
          <w:sz w:val="24"/>
          <w:szCs w:val="24"/>
        </w:rPr>
        <w:t xml:space="preserve">(Krishnan and Tiwari 2011). </w:t>
      </w:r>
      <w:r>
        <w:rPr>
          <w:rFonts w:ascii="Times New Roman" w:hAnsi="Times New Roman" w:cs="Times New Roman"/>
          <w:sz w:val="24"/>
          <w:szCs w:val="24"/>
        </w:rPr>
        <w:t xml:space="preserve">The authors attributed this to several reasons such as the distant </w:t>
      </w:r>
      <w:r w:rsidRPr="00DC601B">
        <w:rPr>
          <w:rFonts w:ascii="Times New Roman" w:hAnsi="Times New Roman" w:cs="Times New Roman"/>
          <w:sz w:val="24"/>
          <w:szCs w:val="24"/>
        </w:rPr>
        <w:t xml:space="preserve">location of the </w:t>
      </w:r>
      <w:r>
        <w:rPr>
          <w:rFonts w:ascii="Times New Roman" w:hAnsi="Times New Roman" w:cs="Times New Roman"/>
          <w:sz w:val="24"/>
          <w:szCs w:val="24"/>
        </w:rPr>
        <w:t xml:space="preserve">clinical service </w:t>
      </w:r>
      <w:r w:rsidR="00321C6B">
        <w:rPr>
          <w:rFonts w:ascii="Times New Roman" w:hAnsi="Times New Roman" w:cs="Times New Roman"/>
          <w:sz w:val="24"/>
          <w:szCs w:val="24"/>
        </w:rPr>
        <w:t>centres</w:t>
      </w:r>
      <w:r>
        <w:rPr>
          <w:rFonts w:ascii="Times New Roman" w:hAnsi="Times New Roman" w:cs="Times New Roman"/>
          <w:sz w:val="24"/>
          <w:szCs w:val="24"/>
        </w:rPr>
        <w:t xml:space="preserve">, </w:t>
      </w:r>
      <w:r w:rsidRPr="00DC601B">
        <w:rPr>
          <w:rFonts w:ascii="Times New Roman" w:hAnsi="Times New Roman" w:cs="Times New Roman"/>
          <w:sz w:val="24"/>
          <w:szCs w:val="24"/>
        </w:rPr>
        <w:t xml:space="preserve">and </w:t>
      </w:r>
      <w:r>
        <w:rPr>
          <w:rFonts w:ascii="Times New Roman" w:hAnsi="Times New Roman" w:cs="Times New Roman"/>
          <w:sz w:val="24"/>
          <w:szCs w:val="24"/>
        </w:rPr>
        <w:t xml:space="preserve">the availability of trained professionals. </w:t>
      </w:r>
      <w:r w:rsidRPr="00DC601B">
        <w:rPr>
          <w:rFonts w:ascii="Times New Roman" w:hAnsi="Times New Roman" w:cs="Times New Roman"/>
          <w:sz w:val="24"/>
          <w:szCs w:val="24"/>
        </w:rPr>
        <w:t>Th</w:t>
      </w:r>
      <w:r>
        <w:rPr>
          <w:rFonts w:ascii="Times New Roman" w:hAnsi="Times New Roman" w:cs="Times New Roman"/>
          <w:sz w:val="24"/>
          <w:szCs w:val="24"/>
        </w:rPr>
        <w:t xml:space="preserve">e technology may be invited to fill in these potential lacunae. </w:t>
      </w:r>
    </w:p>
    <w:p w:rsidR="00FA69C0" w:rsidRPr="00DC601B" w:rsidRDefault="00FA69C0" w:rsidP="00FA69C0">
      <w:pPr>
        <w:rPr>
          <w:rFonts w:ascii="Times New Roman" w:hAnsi="Times New Roman" w:cs="Times New Roman"/>
          <w:b/>
          <w:sz w:val="24"/>
          <w:szCs w:val="24"/>
          <w:u w:val="single"/>
        </w:rPr>
      </w:pP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b/>
          <w:sz w:val="24"/>
          <w:szCs w:val="24"/>
          <w:u w:val="single"/>
        </w:rPr>
        <w:t>Review of literature:</w:t>
      </w:r>
      <w:r w:rsidRPr="00DC601B">
        <w:rPr>
          <w:rFonts w:ascii="Times New Roman" w:hAnsi="Times New Roman" w:cs="Times New Roman"/>
          <w:sz w:val="24"/>
          <w:szCs w:val="24"/>
        </w:rPr>
        <w:t xml:space="preserve"> </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Smart phone technology can be used to facilitate the gap between intensive therapy and current status. India has become the second-biggest smart phone market in terms of active unique smart phone users. Recent estimation is that roughly 35 million smart phone users come from rural India and this number is growing rapidly, and could cross the 50 million mark in the first half of 2015, with 2016 being an inflection point for smart</w:t>
      </w:r>
      <w:r>
        <w:rPr>
          <w:rFonts w:ascii="Times New Roman" w:hAnsi="Times New Roman" w:cs="Times New Roman"/>
          <w:sz w:val="24"/>
          <w:szCs w:val="24"/>
        </w:rPr>
        <w:t xml:space="preserve"> </w:t>
      </w:r>
      <w:r w:rsidRPr="00DC601B">
        <w:rPr>
          <w:rFonts w:ascii="Times New Roman" w:hAnsi="Times New Roman" w:cs="Times New Roman"/>
          <w:sz w:val="24"/>
          <w:szCs w:val="24"/>
        </w:rPr>
        <w:t>phone growth in rural India.</w:t>
      </w: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r w:rsidRPr="00DC601B">
        <w:rPr>
          <w:rFonts w:ascii="Times New Roman" w:hAnsi="Times New Roman" w:cs="Times New Roman"/>
          <w:sz w:val="24"/>
          <w:szCs w:val="24"/>
        </w:rPr>
        <w:lastRenderedPageBreak/>
        <w:t xml:space="preserve">Naming deficits are common to all aphasia types. </w:t>
      </w:r>
      <w:r w:rsidRPr="00DC601B">
        <w:rPr>
          <w:rFonts w:ascii="Times New Roman" w:hAnsi="Times New Roman" w:cs="Times New Roman"/>
          <w:color w:val="231F20"/>
          <w:sz w:val="24"/>
          <w:szCs w:val="24"/>
        </w:rPr>
        <w:t xml:space="preserve">SFA and PCA tasks were chosen to target primarily semantic and phonological processing where it assumes enhancement of naming. </w:t>
      </w:r>
      <w:r w:rsidRPr="00DC601B">
        <w:rPr>
          <w:rFonts w:ascii="Times New Roman" w:hAnsi="Times New Roman" w:cs="Times New Roman"/>
          <w:sz w:val="24"/>
          <w:szCs w:val="24"/>
        </w:rPr>
        <w:t xml:space="preserve">SFA incorporates the principle of choice, a factor that has been identified by some as being important in producing longer-lasting effects of treatment (e.g., </w:t>
      </w:r>
      <w:proofErr w:type="spellStart"/>
      <w:r w:rsidRPr="00DC601B">
        <w:rPr>
          <w:rFonts w:ascii="Times New Roman" w:hAnsi="Times New Roman" w:cs="Times New Roman"/>
          <w:sz w:val="24"/>
          <w:szCs w:val="24"/>
        </w:rPr>
        <w:t>Hickin</w:t>
      </w:r>
      <w:proofErr w:type="spellEnd"/>
      <w:r w:rsidRPr="00DC601B">
        <w:rPr>
          <w:rFonts w:ascii="Times New Roman" w:hAnsi="Times New Roman" w:cs="Times New Roman"/>
          <w:sz w:val="24"/>
          <w:szCs w:val="24"/>
        </w:rPr>
        <w:t>, Best, Herbert, Howard, &amp; Osborne, 2002)</w:t>
      </w:r>
      <w:r w:rsidRPr="00DC601B">
        <w:rPr>
          <w:rFonts w:ascii="Times New Roman" w:hAnsi="Times New Roman" w:cs="Times New Roman"/>
          <w:color w:val="231F20"/>
          <w:sz w:val="24"/>
          <w:szCs w:val="24"/>
        </w:rPr>
        <w:t xml:space="preserve">. </w:t>
      </w:r>
      <w:r w:rsidRPr="00DC601B">
        <w:rPr>
          <w:rFonts w:ascii="Times New Roman" w:hAnsi="Times New Roman" w:cs="Times New Roman"/>
          <w:sz w:val="24"/>
          <w:szCs w:val="24"/>
        </w:rPr>
        <w:t>SFA therapy approach was effective in improving auditory comprehension of single words in a person with Global</w:t>
      </w:r>
    </w:p>
    <w:p w:rsidR="00FA69C0" w:rsidRPr="00DC601B" w:rsidRDefault="00FA69C0" w:rsidP="00FA69C0">
      <w:pPr>
        <w:rPr>
          <w:rFonts w:ascii="Times New Roman" w:hAnsi="Times New Roman" w:cs="Times New Roman"/>
          <w:sz w:val="24"/>
          <w:szCs w:val="24"/>
        </w:rPr>
      </w:pPr>
      <w:proofErr w:type="gramStart"/>
      <w:r w:rsidRPr="00DC601B">
        <w:rPr>
          <w:rFonts w:ascii="Times New Roman" w:hAnsi="Times New Roman" w:cs="Times New Roman"/>
          <w:sz w:val="24"/>
          <w:szCs w:val="24"/>
        </w:rPr>
        <w:t>aphasia</w:t>
      </w:r>
      <w:proofErr w:type="gramEnd"/>
      <w:r w:rsidRPr="00DC601B">
        <w:rPr>
          <w:rFonts w:ascii="Times New Roman" w:hAnsi="Times New Roman" w:cs="Times New Roman"/>
          <w:sz w:val="24"/>
          <w:szCs w:val="24"/>
        </w:rPr>
        <w:t xml:space="preserve">. (Munro &amp; Samantha </w:t>
      </w:r>
      <w:proofErr w:type="spellStart"/>
      <w:proofErr w:type="gramStart"/>
      <w:r w:rsidRPr="00DC601B">
        <w:rPr>
          <w:rFonts w:ascii="Times New Roman" w:hAnsi="Times New Roman" w:cs="Times New Roman"/>
          <w:sz w:val="24"/>
          <w:szCs w:val="24"/>
        </w:rPr>
        <w:t>Siyambalapitiya</w:t>
      </w:r>
      <w:proofErr w:type="spellEnd"/>
      <w:r w:rsidRPr="00DC601B">
        <w:rPr>
          <w:rFonts w:ascii="Times New Roman" w:hAnsi="Times New Roman" w:cs="Times New Roman"/>
          <w:sz w:val="24"/>
          <w:szCs w:val="24"/>
        </w:rPr>
        <w:t xml:space="preserve"> ,2016</w:t>
      </w:r>
      <w:proofErr w:type="gramEnd"/>
      <w:r w:rsidRPr="00DC601B">
        <w:rPr>
          <w:rFonts w:ascii="Times New Roman" w:hAnsi="Times New Roman" w:cs="Times New Roman"/>
          <w:sz w:val="24"/>
          <w:szCs w:val="24"/>
        </w:rPr>
        <w:t>)</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 xml:space="preserve"> PCA technique also has influence in comprehension, where studies have used this technique in both fluent and non fluent aphasia. By targeting semantic and phonologically processing deficits we can find improvement in not only naming aspects but also comprehension too. There are various applications created with base of phonological and semantic treatment such as </w:t>
      </w:r>
      <w:proofErr w:type="spellStart"/>
      <w:r w:rsidRPr="00DC601B">
        <w:rPr>
          <w:rFonts w:ascii="Times New Roman" w:hAnsi="Times New Roman" w:cs="Times New Roman"/>
          <w:sz w:val="24"/>
          <w:szCs w:val="24"/>
        </w:rPr>
        <w:t>tactus</w:t>
      </w:r>
      <w:proofErr w:type="spellEnd"/>
      <w:r w:rsidRPr="00DC601B">
        <w:rPr>
          <w:rFonts w:ascii="Times New Roman" w:hAnsi="Times New Roman" w:cs="Times New Roman"/>
          <w:sz w:val="24"/>
          <w:szCs w:val="24"/>
        </w:rPr>
        <w:t xml:space="preserve"> therapy and talk back.</w:t>
      </w:r>
    </w:p>
    <w:p w:rsidR="00FA69C0" w:rsidRPr="00DC601B" w:rsidRDefault="00FA69C0" w:rsidP="00FA69C0">
      <w:pPr>
        <w:rPr>
          <w:rFonts w:ascii="Times New Roman" w:hAnsi="Times New Roman" w:cs="Times New Roman"/>
          <w:sz w:val="24"/>
          <w:szCs w:val="24"/>
          <w:u w:val="single"/>
        </w:rPr>
      </w:pPr>
    </w:p>
    <w:p w:rsidR="00FA69C0" w:rsidRPr="00DC601B" w:rsidRDefault="00FA69C0" w:rsidP="00FA69C0">
      <w:pPr>
        <w:rPr>
          <w:rFonts w:ascii="Times New Roman" w:hAnsi="Times New Roman" w:cs="Times New Roman"/>
          <w:b/>
          <w:sz w:val="24"/>
          <w:szCs w:val="24"/>
          <w:u w:val="single"/>
        </w:rPr>
      </w:pPr>
      <w:r w:rsidRPr="00DC601B">
        <w:rPr>
          <w:rFonts w:ascii="Times New Roman" w:hAnsi="Times New Roman" w:cs="Times New Roman"/>
          <w:b/>
          <w:sz w:val="24"/>
          <w:szCs w:val="24"/>
          <w:u w:val="single"/>
        </w:rPr>
        <w:t>Need for the Study:</w:t>
      </w:r>
    </w:p>
    <w:p w:rsidR="00D64AA0" w:rsidRPr="00D64AA0" w:rsidRDefault="00D64AA0" w:rsidP="00D64AA0">
      <w:pPr>
        <w:rPr>
          <w:rFonts w:ascii="Times New Roman" w:hAnsi="Times New Roman" w:cs="Times New Roman"/>
          <w:sz w:val="24"/>
          <w:szCs w:val="24"/>
        </w:rPr>
      </w:pPr>
      <w:r>
        <w:rPr>
          <w:rFonts w:ascii="Times New Roman" w:hAnsi="Times New Roman" w:cs="Times New Roman"/>
          <w:sz w:val="24"/>
          <w:szCs w:val="24"/>
          <w:lang w:val="en-US"/>
        </w:rPr>
        <w:t>Considerable proportion does not receive therapy in India mainly due to Dearth of trained professionals and distant rehabilitation centers. Theory driven techniques and incorporation to technology is in high demand to overcome the problem.</w:t>
      </w:r>
    </w:p>
    <w:p w:rsidR="00FA69C0" w:rsidRPr="00DC601B" w:rsidRDefault="00FA69C0" w:rsidP="00FA69C0">
      <w:pPr>
        <w:pStyle w:val="Default"/>
        <w:rPr>
          <w:rFonts w:ascii="Times New Roman" w:eastAsia="Times New Roman" w:hAnsi="Times New Roman" w:cs="Times New Roman"/>
          <w:lang w:eastAsia="en-GB"/>
        </w:rPr>
      </w:pPr>
      <w:r w:rsidRPr="00DC601B">
        <w:rPr>
          <w:rFonts w:ascii="Times New Roman" w:eastAsia="Times New Roman" w:hAnsi="Times New Roman" w:cs="Times New Roman"/>
          <w:lang w:eastAsia="en-GB"/>
        </w:rPr>
        <w:t>Smart phone and its applications are not new to the market</w:t>
      </w:r>
      <w:r>
        <w:rPr>
          <w:rFonts w:ascii="Times New Roman" w:eastAsia="Times New Roman" w:hAnsi="Times New Roman" w:cs="Times New Roman"/>
          <w:lang w:eastAsia="en-GB"/>
        </w:rPr>
        <w:t>.</w:t>
      </w:r>
      <w:r w:rsidRPr="00DC601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In the international scenario, several mobile-based applications have been developed to facilitate the provision of treatment in persons with aphasia. </w:t>
      </w:r>
      <w:r w:rsidRPr="00DC601B">
        <w:rPr>
          <w:rFonts w:ascii="Times New Roman" w:eastAsia="Times New Roman" w:hAnsi="Times New Roman" w:cs="Times New Roman"/>
          <w:lang w:eastAsia="en-GB"/>
        </w:rPr>
        <w:t xml:space="preserve">However </w:t>
      </w:r>
      <w:r>
        <w:rPr>
          <w:rFonts w:ascii="Times New Roman" w:eastAsia="Times New Roman" w:hAnsi="Times New Roman" w:cs="Times New Roman"/>
          <w:lang w:eastAsia="en-GB"/>
        </w:rPr>
        <w:t xml:space="preserve">this potential has not been sufficiently exploited in the Indian context. Further, as mentioned above, barriers in service delivery due to various reasons may be overcome by such applications. </w:t>
      </w:r>
    </w:p>
    <w:p w:rsidR="00FA69C0" w:rsidRPr="00DC601B" w:rsidRDefault="00FA69C0" w:rsidP="00FA69C0">
      <w:pPr>
        <w:pStyle w:val="Default"/>
        <w:rPr>
          <w:rFonts w:ascii="Times New Roman" w:hAnsi="Times New Roman" w:cs="Times New Roman"/>
        </w:rPr>
      </w:pPr>
    </w:p>
    <w:p w:rsidR="00FA69C0" w:rsidRPr="00DC601B" w:rsidRDefault="00FA69C0" w:rsidP="00FA69C0">
      <w:pPr>
        <w:pStyle w:val="Default"/>
        <w:rPr>
          <w:rFonts w:ascii="Times New Roman" w:hAnsi="Times New Roman" w:cs="Times New Roman"/>
        </w:rPr>
      </w:pPr>
    </w:p>
    <w:p w:rsidR="00FA69C0" w:rsidRPr="00DC601B" w:rsidRDefault="00FA69C0" w:rsidP="00FA69C0">
      <w:pPr>
        <w:pStyle w:val="Default"/>
        <w:rPr>
          <w:rFonts w:ascii="Times New Roman" w:hAnsi="Times New Roman" w:cs="Times New Roman"/>
        </w:rPr>
      </w:pPr>
    </w:p>
    <w:p w:rsidR="00FA69C0" w:rsidRPr="00DC601B" w:rsidRDefault="00FA69C0" w:rsidP="00FA69C0">
      <w:pPr>
        <w:autoSpaceDE w:val="0"/>
        <w:autoSpaceDN w:val="0"/>
        <w:adjustRightInd w:val="0"/>
        <w:spacing w:after="0" w:line="360" w:lineRule="auto"/>
        <w:jc w:val="both"/>
        <w:rPr>
          <w:rFonts w:ascii="Times New Roman" w:hAnsi="Times New Roman" w:cs="Times New Roman"/>
          <w:b/>
          <w:sz w:val="24"/>
          <w:szCs w:val="24"/>
          <w:u w:val="single"/>
        </w:rPr>
      </w:pPr>
      <w:r w:rsidRPr="00DC601B">
        <w:rPr>
          <w:rFonts w:ascii="Times New Roman" w:hAnsi="Times New Roman" w:cs="Times New Roman"/>
          <w:b/>
          <w:sz w:val="24"/>
          <w:szCs w:val="24"/>
          <w:u w:val="single"/>
        </w:rPr>
        <w:t xml:space="preserve">AIM OF THE STUDY: </w:t>
      </w:r>
    </w:p>
    <w:p w:rsidR="00FA69C0" w:rsidRDefault="00FA69C0" w:rsidP="00FA69C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an </w:t>
      </w:r>
      <w:r w:rsidRPr="00DC601B">
        <w:rPr>
          <w:rFonts w:ascii="Times New Roman" w:hAnsi="Times New Roman" w:cs="Times New Roman"/>
          <w:sz w:val="24"/>
          <w:szCs w:val="24"/>
        </w:rPr>
        <w:t>android application to enhance</w:t>
      </w:r>
      <w:r w:rsidR="006F2E0B">
        <w:rPr>
          <w:rFonts w:ascii="Times New Roman" w:hAnsi="Times New Roman" w:cs="Times New Roman"/>
          <w:sz w:val="24"/>
          <w:szCs w:val="24"/>
        </w:rPr>
        <w:t xml:space="preserve"> picture</w:t>
      </w:r>
      <w:r w:rsidRPr="00DC601B">
        <w:rPr>
          <w:rFonts w:ascii="Times New Roman" w:hAnsi="Times New Roman" w:cs="Times New Roman"/>
          <w:sz w:val="24"/>
          <w:szCs w:val="24"/>
        </w:rPr>
        <w:t xml:space="preserve"> naming </w:t>
      </w:r>
      <w:r>
        <w:rPr>
          <w:rFonts w:ascii="Times New Roman" w:hAnsi="Times New Roman" w:cs="Times New Roman"/>
          <w:sz w:val="24"/>
          <w:szCs w:val="24"/>
        </w:rPr>
        <w:t xml:space="preserve">skills </w:t>
      </w:r>
      <w:r w:rsidRPr="00DC601B">
        <w:rPr>
          <w:rFonts w:ascii="Times New Roman" w:hAnsi="Times New Roman" w:cs="Times New Roman"/>
          <w:sz w:val="24"/>
          <w:szCs w:val="24"/>
        </w:rPr>
        <w:t>in persons in aphasia.</w:t>
      </w:r>
    </w:p>
    <w:p w:rsidR="00FA69C0" w:rsidRDefault="00FA69C0" w:rsidP="00FA69C0">
      <w:pPr>
        <w:autoSpaceDE w:val="0"/>
        <w:autoSpaceDN w:val="0"/>
        <w:adjustRightInd w:val="0"/>
        <w:spacing w:after="0" w:line="360" w:lineRule="auto"/>
        <w:jc w:val="both"/>
        <w:rPr>
          <w:rFonts w:ascii="Times New Roman" w:hAnsi="Times New Roman" w:cs="Times New Roman"/>
          <w:sz w:val="24"/>
          <w:szCs w:val="24"/>
        </w:rPr>
      </w:pPr>
    </w:p>
    <w:p w:rsidR="00FA69C0" w:rsidRPr="00DC601B" w:rsidRDefault="00FA69C0" w:rsidP="00FA69C0">
      <w:pPr>
        <w:autoSpaceDE w:val="0"/>
        <w:autoSpaceDN w:val="0"/>
        <w:adjustRightInd w:val="0"/>
        <w:spacing w:after="0" w:line="360" w:lineRule="auto"/>
        <w:jc w:val="both"/>
        <w:rPr>
          <w:rFonts w:ascii="Times New Roman" w:hAnsi="Times New Roman" w:cs="Times New Roman"/>
          <w:b/>
          <w:sz w:val="24"/>
          <w:szCs w:val="24"/>
          <w:u w:val="single"/>
        </w:rPr>
      </w:pPr>
      <w:r w:rsidRPr="00DC601B">
        <w:rPr>
          <w:rFonts w:ascii="Times New Roman" w:hAnsi="Times New Roman" w:cs="Times New Roman"/>
          <w:b/>
          <w:sz w:val="24"/>
          <w:szCs w:val="24"/>
          <w:u w:val="single"/>
        </w:rPr>
        <w:t>Objectives:</w:t>
      </w:r>
    </w:p>
    <w:p w:rsidR="00FA69C0" w:rsidRPr="00F16443" w:rsidRDefault="00FA69C0" w:rsidP="00FA69C0">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Preparation of a set of stimuli for treating naming deficits in persons with aphasia.</w:t>
      </w:r>
    </w:p>
    <w:p w:rsidR="00FA69C0" w:rsidRPr="00F16443" w:rsidRDefault="00FA69C0" w:rsidP="00FA69C0">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Integration of the training stimuli into the Android environment </w:t>
      </w:r>
    </w:p>
    <w:p w:rsidR="00FA69C0" w:rsidRPr="00F16443" w:rsidRDefault="00FA69C0" w:rsidP="00FA69C0">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Pilot testing of the application</w:t>
      </w:r>
    </w:p>
    <w:p w:rsidR="00FA69C0" w:rsidRPr="00DC601B" w:rsidRDefault="00FA69C0" w:rsidP="00FA69C0">
      <w:pPr>
        <w:pStyle w:val="ListParagraph"/>
        <w:autoSpaceDE w:val="0"/>
        <w:autoSpaceDN w:val="0"/>
        <w:adjustRightInd w:val="0"/>
        <w:spacing w:after="0" w:line="360" w:lineRule="auto"/>
        <w:jc w:val="both"/>
        <w:rPr>
          <w:rFonts w:ascii="Times New Roman" w:hAnsi="Times New Roman" w:cs="Times New Roman"/>
          <w:sz w:val="24"/>
          <w:szCs w:val="24"/>
        </w:rPr>
      </w:pPr>
    </w:p>
    <w:p w:rsidR="00FA69C0" w:rsidRPr="00DC601B" w:rsidRDefault="00FA69C0" w:rsidP="00FA69C0">
      <w:pPr>
        <w:pStyle w:val="Default"/>
        <w:rPr>
          <w:rFonts w:ascii="Times New Roman" w:hAnsi="Times New Roman" w:cs="Times New Roman"/>
        </w:rPr>
      </w:pPr>
    </w:p>
    <w:p w:rsidR="00FA69C0" w:rsidRPr="00DC601B" w:rsidRDefault="00FA69C0" w:rsidP="00FA69C0">
      <w:pPr>
        <w:autoSpaceDE w:val="0"/>
        <w:autoSpaceDN w:val="0"/>
        <w:adjustRightInd w:val="0"/>
        <w:spacing w:after="0" w:line="360" w:lineRule="auto"/>
        <w:jc w:val="both"/>
        <w:rPr>
          <w:rFonts w:ascii="Times New Roman" w:hAnsi="Times New Roman" w:cs="Times New Roman"/>
          <w:b/>
          <w:sz w:val="24"/>
          <w:szCs w:val="24"/>
          <w:u w:val="single"/>
        </w:rPr>
      </w:pPr>
      <w:r w:rsidRPr="00DC601B">
        <w:rPr>
          <w:rFonts w:ascii="Times New Roman" w:hAnsi="Times New Roman" w:cs="Times New Roman"/>
          <w:b/>
          <w:sz w:val="24"/>
          <w:szCs w:val="24"/>
          <w:u w:val="single"/>
        </w:rPr>
        <w:t>METHODOLOGY:</w:t>
      </w:r>
    </w:p>
    <w:p w:rsidR="00FA69C0"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 xml:space="preserve">Study will be done in </w:t>
      </w:r>
      <w:r w:rsidR="00AC4369">
        <w:rPr>
          <w:rFonts w:ascii="Times New Roman" w:hAnsi="Times New Roman" w:cs="Times New Roman"/>
          <w:sz w:val="24"/>
          <w:szCs w:val="24"/>
        </w:rPr>
        <w:t>three</w:t>
      </w:r>
      <w:r w:rsidR="001B3DAA">
        <w:rPr>
          <w:rFonts w:ascii="Times New Roman" w:hAnsi="Times New Roman" w:cs="Times New Roman"/>
          <w:sz w:val="24"/>
          <w:szCs w:val="24"/>
        </w:rPr>
        <w:t xml:space="preserve"> </w:t>
      </w:r>
      <w:r w:rsidRPr="00DC601B">
        <w:rPr>
          <w:rFonts w:ascii="Times New Roman" w:hAnsi="Times New Roman" w:cs="Times New Roman"/>
          <w:sz w:val="24"/>
          <w:szCs w:val="24"/>
        </w:rPr>
        <w:t>phas</w:t>
      </w:r>
      <w:r w:rsidR="00C66701">
        <w:rPr>
          <w:rFonts w:ascii="Times New Roman" w:hAnsi="Times New Roman" w:cs="Times New Roman"/>
          <w:sz w:val="24"/>
          <w:szCs w:val="24"/>
        </w:rPr>
        <w:t>es</w:t>
      </w:r>
    </w:p>
    <w:p w:rsidR="00D64AA0" w:rsidRDefault="00D64AA0" w:rsidP="00FA69C0">
      <w:pPr>
        <w:rPr>
          <w:rFonts w:ascii="Times New Roman" w:hAnsi="Times New Roman" w:cs="Times New Roman"/>
          <w:sz w:val="24"/>
          <w:szCs w:val="24"/>
        </w:rPr>
      </w:pPr>
    </w:p>
    <w:p w:rsidR="00D64AA0" w:rsidRPr="00DC601B" w:rsidRDefault="00D64AA0" w:rsidP="00FA69C0">
      <w:pPr>
        <w:rPr>
          <w:rFonts w:ascii="Times New Roman" w:hAnsi="Times New Roman" w:cs="Times New Roman"/>
          <w:sz w:val="24"/>
          <w:szCs w:val="24"/>
        </w:rPr>
      </w:pP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b/>
          <w:sz w:val="24"/>
          <w:szCs w:val="24"/>
          <w:u w:val="single"/>
        </w:rPr>
        <w:lastRenderedPageBreak/>
        <w:t>Phase 1-</w:t>
      </w:r>
      <w:r w:rsidRPr="00DC601B">
        <w:rPr>
          <w:rFonts w:ascii="Times New Roman" w:hAnsi="Times New Roman" w:cs="Times New Roman"/>
          <w:sz w:val="24"/>
          <w:szCs w:val="24"/>
        </w:rPr>
        <w:t xml:space="preserve"> </w:t>
      </w:r>
      <w:r w:rsidRPr="00DC601B">
        <w:rPr>
          <w:rFonts w:ascii="Times New Roman" w:hAnsi="Times New Roman" w:cs="Times New Roman"/>
          <w:i/>
          <w:sz w:val="24"/>
          <w:szCs w:val="24"/>
        </w:rPr>
        <w:t xml:space="preserve">Preparation and validation </w:t>
      </w:r>
      <w:del w:id="1" w:author="Dr. Gopee Krishnan" w:date="2017-01-23T10:15:00Z">
        <w:r w:rsidRPr="00DC601B" w:rsidDel="001B3DAA">
          <w:rPr>
            <w:rFonts w:ascii="Times New Roman" w:hAnsi="Times New Roman" w:cs="Times New Roman"/>
            <w:i/>
            <w:sz w:val="24"/>
            <w:szCs w:val="24"/>
          </w:rPr>
          <w:delText xml:space="preserve"> </w:delText>
        </w:r>
      </w:del>
      <w:r w:rsidRPr="00DC601B">
        <w:rPr>
          <w:rFonts w:ascii="Times New Roman" w:hAnsi="Times New Roman" w:cs="Times New Roman"/>
          <w:i/>
          <w:sz w:val="24"/>
          <w:szCs w:val="24"/>
        </w:rPr>
        <w:t xml:space="preserve">of items </w:t>
      </w:r>
    </w:p>
    <w:p w:rsidR="00FA69C0" w:rsidRPr="00DC601B" w:rsidRDefault="00FA69C0" w:rsidP="00FA69C0">
      <w:pPr>
        <w:rPr>
          <w:rFonts w:ascii="Times New Roman" w:hAnsi="Times New Roman" w:cs="Times New Roman"/>
          <w:sz w:val="24"/>
          <w:szCs w:val="24"/>
          <w:lang w:val="en-US"/>
        </w:rPr>
      </w:pPr>
      <w:r w:rsidRPr="00DC601B">
        <w:rPr>
          <w:rFonts w:ascii="Times New Roman" w:hAnsi="Times New Roman" w:cs="Times New Roman"/>
          <w:sz w:val="24"/>
          <w:szCs w:val="24"/>
        </w:rPr>
        <w:t xml:space="preserve">A list of 150 </w:t>
      </w:r>
      <w:r>
        <w:rPr>
          <w:rFonts w:ascii="Times New Roman" w:hAnsi="Times New Roman" w:cs="Times New Roman"/>
          <w:sz w:val="24"/>
          <w:szCs w:val="24"/>
        </w:rPr>
        <w:t xml:space="preserve">Kannada </w:t>
      </w:r>
      <w:r w:rsidRPr="00DC601B">
        <w:rPr>
          <w:rFonts w:ascii="Times New Roman" w:hAnsi="Times New Roman" w:cs="Times New Roman"/>
          <w:sz w:val="24"/>
          <w:szCs w:val="24"/>
        </w:rPr>
        <w:t xml:space="preserve">words will be pooled from </w:t>
      </w:r>
      <w:r>
        <w:rPr>
          <w:rFonts w:ascii="Times New Roman" w:hAnsi="Times New Roman" w:cs="Times New Roman"/>
          <w:sz w:val="24"/>
          <w:szCs w:val="24"/>
          <w:lang w:val="en-US"/>
        </w:rPr>
        <w:t xml:space="preserve">the resources like </w:t>
      </w:r>
      <w:r w:rsidRPr="00DC601B">
        <w:rPr>
          <w:rFonts w:ascii="Times New Roman" w:hAnsi="Times New Roman" w:cs="Times New Roman"/>
          <w:sz w:val="24"/>
          <w:szCs w:val="24"/>
          <w:lang w:val="en-US"/>
        </w:rPr>
        <w:t xml:space="preserve">dictionary. </w:t>
      </w:r>
      <w:r>
        <w:rPr>
          <w:rFonts w:ascii="Times New Roman" w:hAnsi="Times New Roman" w:cs="Times New Roman"/>
          <w:sz w:val="24"/>
          <w:szCs w:val="24"/>
          <w:lang w:val="en-US"/>
        </w:rPr>
        <w:t xml:space="preserve">These </w:t>
      </w:r>
      <w:r w:rsidRPr="00DC601B">
        <w:rPr>
          <w:rFonts w:ascii="Times New Roman" w:hAnsi="Times New Roman" w:cs="Times New Roman"/>
          <w:sz w:val="24"/>
          <w:szCs w:val="24"/>
          <w:lang w:val="en-US"/>
        </w:rPr>
        <w:t xml:space="preserve">words will </w:t>
      </w:r>
      <w:r>
        <w:rPr>
          <w:rFonts w:ascii="Times New Roman" w:hAnsi="Times New Roman" w:cs="Times New Roman"/>
          <w:sz w:val="24"/>
          <w:szCs w:val="24"/>
          <w:lang w:val="en-US"/>
        </w:rPr>
        <w:t xml:space="preserve">include items from </w:t>
      </w:r>
      <w:r w:rsidRPr="00DC601B">
        <w:rPr>
          <w:rFonts w:ascii="Times New Roman" w:hAnsi="Times New Roman" w:cs="Times New Roman"/>
          <w:sz w:val="24"/>
          <w:szCs w:val="24"/>
          <w:lang w:val="en-US"/>
        </w:rPr>
        <w:t>different categories such as animals, Birds, insects, vegetables, fruits, vehicles, body parts, daily use items.</w:t>
      </w:r>
      <w:r w:rsidR="00554855">
        <w:rPr>
          <w:rFonts w:ascii="Times New Roman" w:hAnsi="Times New Roman" w:cs="Times New Roman"/>
          <w:sz w:val="24"/>
          <w:szCs w:val="24"/>
          <w:lang w:val="en-US"/>
        </w:rPr>
        <w:t xml:space="preserve"> The technique which will be used in the study will be Phonological Component Analysis. PCA will be modified considering Kannada language and set of cues will be carefully selected.</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The stimul</w:t>
      </w:r>
      <w:r w:rsidR="006F2E0B">
        <w:rPr>
          <w:rFonts w:ascii="Times New Roman" w:hAnsi="Times New Roman" w:cs="Times New Roman"/>
          <w:sz w:val="24"/>
          <w:szCs w:val="24"/>
        </w:rPr>
        <w:t>i subjected will be given to 3 K</w:t>
      </w:r>
      <w:r w:rsidRPr="00DC601B">
        <w:rPr>
          <w:rFonts w:ascii="Times New Roman" w:hAnsi="Times New Roman" w:cs="Times New Roman"/>
          <w:sz w:val="24"/>
          <w:szCs w:val="24"/>
        </w:rPr>
        <w:t>annada teaching</w:t>
      </w:r>
      <w:r>
        <w:rPr>
          <w:rFonts w:ascii="Times New Roman" w:hAnsi="Times New Roman" w:cs="Times New Roman"/>
          <w:sz w:val="24"/>
          <w:szCs w:val="24"/>
        </w:rPr>
        <w:t xml:space="preserve"> </w:t>
      </w:r>
      <w:proofErr w:type="gramStart"/>
      <w:r>
        <w:rPr>
          <w:rFonts w:ascii="Times New Roman" w:hAnsi="Times New Roman" w:cs="Times New Roman"/>
          <w:sz w:val="24"/>
          <w:szCs w:val="24"/>
        </w:rPr>
        <w:t>teachers</w:t>
      </w:r>
      <w:r w:rsidRPr="00DC601B">
        <w:rPr>
          <w:rFonts w:ascii="Times New Roman" w:hAnsi="Times New Roman" w:cs="Times New Roman"/>
          <w:sz w:val="24"/>
          <w:szCs w:val="24"/>
        </w:rPr>
        <w:t xml:space="preserve"> </w:t>
      </w:r>
      <w:r w:rsidR="006F2E0B">
        <w:rPr>
          <w:rFonts w:ascii="Times New Roman" w:hAnsi="Times New Roman" w:cs="Times New Roman"/>
          <w:sz w:val="24"/>
          <w:szCs w:val="24"/>
        </w:rPr>
        <w:t>,</w:t>
      </w:r>
      <w:proofErr w:type="gramEnd"/>
      <w:r w:rsidR="006F2E0B">
        <w:rPr>
          <w:rFonts w:ascii="Times New Roman" w:hAnsi="Times New Roman" w:cs="Times New Roman"/>
          <w:sz w:val="24"/>
          <w:szCs w:val="24"/>
        </w:rPr>
        <w:t xml:space="preserve"> 2 Speech language pathologists, 5 K</w:t>
      </w:r>
      <w:r w:rsidRPr="00DC601B">
        <w:rPr>
          <w:rFonts w:ascii="Times New Roman" w:hAnsi="Times New Roman" w:cs="Times New Roman"/>
          <w:sz w:val="24"/>
          <w:szCs w:val="24"/>
        </w:rPr>
        <w:t xml:space="preserve">annada speaking individuals for familiarity, relatedness  and </w:t>
      </w:r>
      <w:proofErr w:type="spellStart"/>
      <w:r w:rsidRPr="00DC601B">
        <w:rPr>
          <w:rFonts w:ascii="Times New Roman" w:hAnsi="Times New Roman" w:cs="Times New Roman"/>
          <w:sz w:val="24"/>
          <w:szCs w:val="24"/>
        </w:rPr>
        <w:t>imageability</w:t>
      </w:r>
      <w:proofErr w:type="spellEnd"/>
      <w:r w:rsidRPr="00DC601B">
        <w:rPr>
          <w:rFonts w:ascii="Times New Roman" w:hAnsi="Times New Roman" w:cs="Times New Roman"/>
          <w:sz w:val="24"/>
          <w:szCs w:val="24"/>
        </w:rPr>
        <w:t xml:space="preserve"> check. This will be done by using 3point rating scale. </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Familiarity- : 0</w:t>
      </w:r>
      <w:ins w:id="2"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xml:space="preserve">= </w:t>
      </w:r>
      <w:del w:id="3" w:author="Dr. Gopee Krishnan" w:date="2017-01-23T10:17:00Z">
        <w:r w:rsidR="00B41C9F" w:rsidDel="001B3DAA">
          <w:rPr>
            <w:rFonts w:ascii="Times New Roman" w:hAnsi="Times New Roman" w:cs="Times New Roman"/>
            <w:sz w:val="24"/>
            <w:szCs w:val="24"/>
          </w:rPr>
          <w:tab/>
        </w:r>
      </w:del>
      <w:r w:rsidRPr="00DC601B">
        <w:rPr>
          <w:rFonts w:ascii="Times New Roman" w:hAnsi="Times New Roman" w:cs="Times New Roman"/>
          <w:sz w:val="24"/>
          <w:szCs w:val="24"/>
        </w:rPr>
        <w:t xml:space="preserve">highly unfamiliar, </w:t>
      </w:r>
      <w:r w:rsidR="00B41C9F">
        <w:rPr>
          <w:rFonts w:ascii="Times New Roman" w:hAnsi="Times New Roman" w:cs="Times New Roman"/>
          <w:sz w:val="24"/>
          <w:szCs w:val="24"/>
        </w:rPr>
        <w:tab/>
      </w:r>
      <w:r w:rsidRPr="00DC601B">
        <w:rPr>
          <w:rFonts w:ascii="Times New Roman" w:hAnsi="Times New Roman" w:cs="Times New Roman"/>
          <w:sz w:val="24"/>
          <w:szCs w:val="24"/>
        </w:rPr>
        <w:t>1</w:t>
      </w:r>
      <w:ins w:id="4"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somewhat familiar</w:t>
      </w:r>
      <w:r w:rsidR="001B3DAA">
        <w:rPr>
          <w:rFonts w:ascii="Times New Roman" w:hAnsi="Times New Roman" w:cs="Times New Roman"/>
          <w:sz w:val="24"/>
          <w:szCs w:val="24"/>
        </w:rPr>
        <w:t>,</w:t>
      </w:r>
      <w:r w:rsidR="00B41C9F">
        <w:rPr>
          <w:rFonts w:ascii="Times New Roman" w:hAnsi="Times New Roman" w:cs="Times New Roman"/>
          <w:sz w:val="24"/>
          <w:szCs w:val="24"/>
        </w:rPr>
        <w:tab/>
      </w:r>
      <w:r w:rsidRPr="00DC601B">
        <w:rPr>
          <w:rFonts w:ascii="Times New Roman" w:hAnsi="Times New Roman" w:cs="Times New Roman"/>
          <w:sz w:val="24"/>
          <w:szCs w:val="24"/>
        </w:rPr>
        <w:t>2</w:t>
      </w:r>
      <w:ins w:id="5" w:author="Dr. Gopee Krishnan" w:date="2017-01-23T10:18: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highly familiar</w:t>
      </w:r>
    </w:p>
    <w:p w:rsidR="00FA69C0"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Relatedness- 0</w:t>
      </w:r>
      <w:ins w:id="6"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xml:space="preserve">= </w:t>
      </w:r>
      <w:del w:id="7" w:author="Dr. Gopee Krishnan" w:date="2017-01-23T10:17:00Z">
        <w:r w:rsidR="00B41C9F" w:rsidDel="001B3DAA">
          <w:rPr>
            <w:rFonts w:ascii="Times New Roman" w:hAnsi="Times New Roman" w:cs="Times New Roman"/>
            <w:sz w:val="24"/>
            <w:szCs w:val="24"/>
          </w:rPr>
          <w:tab/>
        </w:r>
      </w:del>
      <w:r w:rsidRPr="00DC601B">
        <w:rPr>
          <w:rFonts w:ascii="Times New Roman" w:hAnsi="Times New Roman" w:cs="Times New Roman"/>
          <w:sz w:val="24"/>
          <w:szCs w:val="24"/>
        </w:rPr>
        <w:t xml:space="preserve">highly unrelated, </w:t>
      </w:r>
      <w:r w:rsidR="00B41C9F">
        <w:rPr>
          <w:rFonts w:ascii="Times New Roman" w:hAnsi="Times New Roman" w:cs="Times New Roman"/>
          <w:sz w:val="24"/>
          <w:szCs w:val="24"/>
        </w:rPr>
        <w:tab/>
      </w:r>
      <w:r w:rsidRPr="00DC601B">
        <w:rPr>
          <w:rFonts w:ascii="Times New Roman" w:hAnsi="Times New Roman" w:cs="Times New Roman"/>
          <w:sz w:val="24"/>
          <w:szCs w:val="24"/>
        </w:rPr>
        <w:t>1</w:t>
      </w:r>
      <w:ins w:id="8"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somewhat related</w:t>
      </w:r>
      <w:r w:rsidR="001B3DAA">
        <w:rPr>
          <w:rFonts w:ascii="Times New Roman" w:hAnsi="Times New Roman" w:cs="Times New Roman"/>
          <w:sz w:val="24"/>
          <w:szCs w:val="24"/>
        </w:rPr>
        <w:t>,</w:t>
      </w:r>
      <w:r w:rsidR="00B41C9F">
        <w:rPr>
          <w:rFonts w:ascii="Times New Roman" w:hAnsi="Times New Roman" w:cs="Times New Roman"/>
          <w:sz w:val="24"/>
          <w:szCs w:val="24"/>
        </w:rPr>
        <w:tab/>
      </w:r>
      <w:r w:rsidR="001B3DAA">
        <w:rPr>
          <w:rFonts w:ascii="Times New Roman" w:hAnsi="Times New Roman" w:cs="Times New Roman"/>
          <w:sz w:val="24"/>
          <w:szCs w:val="24"/>
        </w:rPr>
        <w:tab/>
      </w:r>
      <w:r w:rsidRPr="00DC601B">
        <w:rPr>
          <w:rFonts w:ascii="Times New Roman" w:hAnsi="Times New Roman" w:cs="Times New Roman"/>
          <w:sz w:val="24"/>
          <w:szCs w:val="24"/>
        </w:rPr>
        <w:t>2</w:t>
      </w:r>
      <w:ins w:id="9" w:author="Dr. Gopee Krishnan" w:date="2017-01-23T10:18: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highly related</w:t>
      </w:r>
    </w:p>
    <w:p w:rsidR="00FA69C0" w:rsidRPr="00DC601B" w:rsidRDefault="00FA69C0" w:rsidP="00FA69C0">
      <w:pPr>
        <w:rPr>
          <w:rFonts w:ascii="Times New Roman" w:hAnsi="Times New Roman" w:cs="Times New Roman"/>
          <w:sz w:val="24"/>
          <w:szCs w:val="24"/>
        </w:rPr>
      </w:pPr>
      <w:proofErr w:type="spellStart"/>
      <w:r w:rsidRPr="00DC601B">
        <w:rPr>
          <w:rFonts w:ascii="Times New Roman" w:hAnsi="Times New Roman" w:cs="Times New Roman"/>
          <w:sz w:val="24"/>
          <w:szCs w:val="24"/>
        </w:rPr>
        <w:t>Imagibility</w:t>
      </w:r>
      <w:proofErr w:type="spellEnd"/>
      <w:r w:rsidRPr="00DC601B">
        <w:rPr>
          <w:rFonts w:ascii="Times New Roman" w:hAnsi="Times New Roman" w:cs="Times New Roman"/>
          <w:sz w:val="24"/>
          <w:szCs w:val="24"/>
        </w:rPr>
        <w:t>- 0</w:t>
      </w:r>
      <w:ins w:id="10"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xml:space="preserve">= </w:t>
      </w:r>
      <w:del w:id="11" w:author="Dr. Gopee Krishnan" w:date="2017-01-23T10:17:00Z">
        <w:r w:rsidR="00B41C9F" w:rsidDel="001B3DAA">
          <w:rPr>
            <w:rFonts w:ascii="Times New Roman" w:hAnsi="Times New Roman" w:cs="Times New Roman"/>
            <w:sz w:val="24"/>
            <w:szCs w:val="24"/>
          </w:rPr>
          <w:tab/>
        </w:r>
      </w:del>
      <w:r w:rsidRPr="00DC601B">
        <w:rPr>
          <w:rFonts w:ascii="Times New Roman" w:hAnsi="Times New Roman" w:cs="Times New Roman"/>
          <w:sz w:val="24"/>
          <w:szCs w:val="24"/>
        </w:rPr>
        <w:t xml:space="preserve">less </w:t>
      </w:r>
      <w:proofErr w:type="spellStart"/>
      <w:r w:rsidRPr="00DC601B">
        <w:rPr>
          <w:rFonts w:ascii="Times New Roman" w:hAnsi="Times New Roman" w:cs="Times New Roman"/>
          <w:sz w:val="24"/>
          <w:szCs w:val="24"/>
        </w:rPr>
        <w:t>imageable</w:t>
      </w:r>
      <w:proofErr w:type="spellEnd"/>
      <w:ins w:id="12" w:author="Dr. Gopee Krishnan" w:date="2017-01-23T10:17:00Z">
        <w:r w:rsidR="001B3DAA">
          <w:rPr>
            <w:rFonts w:ascii="Times New Roman" w:hAnsi="Times New Roman" w:cs="Times New Roman"/>
            <w:sz w:val="24"/>
            <w:szCs w:val="24"/>
          </w:rPr>
          <w:t>,</w:t>
        </w:r>
      </w:ins>
      <w:r w:rsidRPr="00DC601B">
        <w:rPr>
          <w:rFonts w:ascii="Times New Roman" w:hAnsi="Times New Roman" w:cs="Times New Roman"/>
          <w:sz w:val="24"/>
          <w:szCs w:val="24"/>
        </w:rPr>
        <w:t xml:space="preserve"> </w:t>
      </w:r>
      <w:r w:rsidR="00B41C9F">
        <w:rPr>
          <w:rFonts w:ascii="Times New Roman" w:hAnsi="Times New Roman" w:cs="Times New Roman"/>
          <w:sz w:val="24"/>
          <w:szCs w:val="24"/>
        </w:rPr>
        <w:tab/>
      </w:r>
      <w:r w:rsidRPr="00DC601B">
        <w:rPr>
          <w:rFonts w:ascii="Times New Roman" w:hAnsi="Times New Roman" w:cs="Times New Roman"/>
          <w:sz w:val="24"/>
          <w:szCs w:val="24"/>
        </w:rPr>
        <w:t>1</w:t>
      </w:r>
      <w:ins w:id="13" w:author="Dr. Gopee Krishnan" w:date="2017-01-23T10:17:00Z">
        <w:r w:rsidR="001B3DAA">
          <w:rPr>
            <w:rFonts w:ascii="Times New Roman" w:hAnsi="Times New Roman" w:cs="Times New Roman"/>
            <w:sz w:val="24"/>
            <w:szCs w:val="24"/>
          </w:rPr>
          <w:t xml:space="preserve"> </w:t>
        </w:r>
      </w:ins>
      <w:r w:rsidRPr="00DC601B">
        <w:rPr>
          <w:rFonts w:ascii="Times New Roman" w:hAnsi="Times New Roman" w:cs="Times New Roman"/>
          <w:sz w:val="24"/>
          <w:szCs w:val="24"/>
        </w:rPr>
        <w:t xml:space="preserve">= somewhat </w:t>
      </w:r>
      <w:proofErr w:type="spellStart"/>
      <w:r w:rsidRPr="00DC601B">
        <w:rPr>
          <w:rFonts w:ascii="Times New Roman" w:hAnsi="Times New Roman" w:cs="Times New Roman"/>
          <w:sz w:val="24"/>
          <w:szCs w:val="24"/>
        </w:rPr>
        <w:t>imageable</w:t>
      </w:r>
      <w:proofErr w:type="spellEnd"/>
      <w:r w:rsidR="001B3DAA">
        <w:rPr>
          <w:rFonts w:ascii="Times New Roman" w:hAnsi="Times New Roman" w:cs="Times New Roman"/>
          <w:sz w:val="24"/>
          <w:szCs w:val="24"/>
        </w:rPr>
        <w:t xml:space="preserve">, </w:t>
      </w:r>
      <w:r w:rsidRPr="00DC601B">
        <w:rPr>
          <w:rFonts w:ascii="Times New Roman" w:hAnsi="Times New Roman" w:cs="Times New Roman"/>
          <w:sz w:val="24"/>
          <w:szCs w:val="24"/>
        </w:rPr>
        <w:t xml:space="preserve"> </w:t>
      </w:r>
      <w:r w:rsidR="00B41C9F">
        <w:rPr>
          <w:rFonts w:ascii="Times New Roman" w:hAnsi="Times New Roman" w:cs="Times New Roman"/>
          <w:sz w:val="24"/>
          <w:szCs w:val="24"/>
        </w:rPr>
        <w:tab/>
      </w:r>
      <w:r w:rsidRPr="00DC601B">
        <w:rPr>
          <w:rFonts w:ascii="Times New Roman" w:hAnsi="Times New Roman" w:cs="Times New Roman"/>
          <w:sz w:val="24"/>
          <w:szCs w:val="24"/>
        </w:rPr>
        <w:t>2</w:t>
      </w:r>
      <w:r w:rsidR="001B3DAA">
        <w:rPr>
          <w:rFonts w:ascii="Times New Roman" w:hAnsi="Times New Roman" w:cs="Times New Roman"/>
          <w:sz w:val="24"/>
          <w:szCs w:val="24"/>
        </w:rPr>
        <w:t xml:space="preserve"> </w:t>
      </w:r>
      <w:r w:rsidRPr="00DC601B">
        <w:rPr>
          <w:rFonts w:ascii="Times New Roman" w:hAnsi="Times New Roman" w:cs="Times New Roman"/>
          <w:sz w:val="24"/>
          <w:szCs w:val="24"/>
        </w:rPr>
        <w:t>=</w:t>
      </w:r>
      <w:r w:rsidR="001B3DAA">
        <w:rPr>
          <w:rFonts w:ascii="Times New Roman" w:hAnsi="Times New Roman" w:cs="Times New Roman"/>
          <w:sz w:val="24"/>
          <w:szCs w:val="24"/>
        </w:rPr>
        <w:t xml:space="preserve"> highly </w:t>
      </w:r>
      <w:proofErr w:type="spellStart"/>
      <w:r w:rsidRPr="00DC601B">
        <w:rPr>
          <w:rFonts w:ascii="Times New Roman" w:hAnsi="Times New Roman" w:cs="Times New Roman"/>
          <w:sz w:val="24"/>
          <w:szCs w:val="24"/>
        </w:rPr>
        <w:t>imageable</w:t>
      </w:r>
      <w:proofErr w:type="spellEnd"/>
    </w:p>
    <w:p w:rsidR="00FA69C0"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 xml:space="preserve">Final set of minimum 100 will </w:t>
      </w:r>
      <w:r>
        <w:rPr>
          <w:rFonts w:ascii="Times New Roman" w:hAnsi="Times New Roman" w:cs="Times New Roman"/>
          <w:sz w:val="24"/>
          <w:szCs w:val="24"/>
        </w:rPr>
        <w:t xml:space="preserve">be </w:t>
      </w:r>
      <w:r w:rsidRPr="00DC601B">
        <w:rPr>
          <w:rFonts w:ascii="Times New Roman" w:hAnsi="Times New Roman" w:cs="Times New Roman"/>
          <w:sz w:val="24"/>
          <w:szCs w:val="24"/>
        </w:rPr>
        <w:t xml:space="preserve">selected </w:t>
      </w:r>
      <w:r w:rsidR="00C66701">
        <w:rPr>
          <w:rFonts w:ascii="Times New Roman" w:hAnsi="Times New Roman" w:cs="Times New Roman"/>
          <w:sz w:val="24"/>
          <w:szCs w:val="24"/>
        </w:rPr>
        <w:t>considering</w:t>
      </w:r>
      <w:ins w:id="14" w:author="user" w:date="2017-01-23T13:33:00Z">
        <w:r w:rsidR="00C66701">
          <w:rPr>
            <w:rFonts w:ascii="Times New Roman" w:hAnsi="Times New Roman" w:cs="Times New Roman"/>
            <w:sz w:val="24"/>
            <w:szCs w:val="24"/>
          </w:rPr>
          <w:t xml:space="preserve"> </w:t>
        </w:r>
      </w:ins>
      <w:r w:rsidR="00C66701">
        <w:rPr>
          <w:rFonts w:ascii="Times New Roman" w:hAnsi="Times New Roman" w:cs="Times New Roman"/>
          <w:sz w:val="24"/>
          <w:szCs w:val="24"/>
        </w:rPr>
        <w:t>h</w:t>
      </w:r>
      <w:r w:rsidRPr="00DC601B">
        <w:rPr>
          <w:rFonts w:ascii="Times New Roman" w:hAnsi="Times New Roman" w:cs="Times New Roman"/>
          <w:sz w:val="24"/>
          <w:szCs w:val="24"/>
        </w:rPr>
        <w:t>igh</w:t>
      </w:r>
      <w:r w:rsidR="00C66701">
        <w:rPr>
          <w:rFonts w:ascii="Times New Roman" w:hAnsi="Times New Roman" w:cs="Times New Roman"/>
          <w:sz w:val="24"/>
          <w:szCs w:val="24"/>
        </w:rPr>
        <w:t>ly</w:t>
      </w:r>
      <w:r w:rsidRPr="00DC601B">
        <w:rPr>
          <w:rFonts w:ascii="Times New Roman" w:hAnsi="Times New Roman" w:cs="Times New Roman"/>
          <w:sz w:val="24"/>
          <w:szCs w:val="24"/>
        </w:rPr>
        <w:t xml:space="preserve"> familiar, highly related and </w:t>
      </w:r>
      <w:r w:rsidR="00C66701">
        <w:rPr>
          <w:rFonts w:ascii="Times New Roman" w:hAnsi="Times New Roman" w:cs="Times New Roman"/>
          <w:sz w:val="24"/>
          <w:szCs w:val="24"/>
        </w:rPr>
        <w:t xml:space="preserve">highly </w:t>
      </w:r>
      <w:proofErr w:type="spellStart"/>
      <w:r w:rsidR="00C66701" w:rsidRPr="00DC601B">
        <w:rPr>
          <w:rFonts w:ascii="Times New Roman" w:hAnsi="Times New Roman" w:cs="Times New Roman"/>
          <w:sz w:val="24"/>
          <w:szCs w:val="24"/>
        </w:rPr>
        <w:t>imageable</w:t>
      </w:r>
      <w:proofErr w:type="spellEnd"/>
      <w:r w:rsidR="00C66701" w:rsidRPr="00DC601B">
        <w:rPr>
          <w:rFonts w:ascii="Times New Roman" w:hAnsi="Times New Roman" w:cs="Times New Roman"/>
          <w:sz w:val="24"/>
          <w:szCs w:val="24"/>
        </w:rPr>
        <w:t xml:space="preserve"> phonologically</w:t>
      </w:r>
      <w:r w:rsidRPr="00DC601B">
        <w:rPr>
          <w:rFonts w:ascii="Times New Roman" w:hAnsi="Times New Roman" w:cs="Times New Roman"/>
          <w:sz w:val="24"/>
          <w:szCs w:val="24"/>
        </w:rPr>
        <w:t xml:space="preserve"> by taking 8 out of 10 people will be used as training material.</w:t>
      </w:r>
    </w:p>
    <w:p w:rsidR="00FA69C0" w:rsidRPr="00DC601B" w:rsidRDefault="00FA69C0" w:rsidP="00FA69C0">
      <w:pPr>
        <w:rPr>
          <w:rFonts w:ascii="Times New Roman" w:hAnsi="Times New Roman" w:cs="Times New Roman"/>
          <w:sz w:val="24"/>
          <w:szCs w:val="24"/>
        </w:rPr>
      </w:pPr>
      <w:r>
        <w:rPr>
          <w:rFonts w:ascii="Times New Roman" w:hAnsi="Times New Roman" w:cs="Times New Roman"/>
          <w:sz w:val="24"/>
          <w:szCs w:val="24"/>
        </w:rPr>
        <w:t xml:space="preserve">Development of the training set: </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b/>
          <w:sz w:val="24"/>
          <w:szCs w:val="24"/>
          <w:u w:val="single"/>
        </w:rPr>
        <w:t>Phase 2</w:t>
      </w:r>
      <w:r w:rsidRPr="00DC601B">
        <w:rPr>
          <w:rFonts w:ascii="Times New Roman" w:hAnsi="Times New Roman" w:cs="Times New Roman"/>
          <w:sz w:val="24"/>
          <w:szCs w:val="24"/>
        </w:rPr>
        <w:t xml:space="preserve">- </w:t>
      </w:r>
      <w:r w:rsidRPr="00DC601B">
        <w:rPr>
          <w:rFonts w:ascii="Times New Roman" w:hAnsi="Times New Roman" w:cs="Times New Roman"/>
          <w:i/>
          <w:sz w:val="24"/>
          <w:szCs w:val="24"/>
        </w:rPr>
        <w:t xml:space="preserve">Development </w:t>
      </w:r>
      <w:r>
        <w:rPr>
          <w:rFonts w:ascii="Times New Roman" w:hAnsi="Times New Roman" w:cs="Times New Roman"/>
          <w:i/>
          <w:sz w:val="24"/>
          <w:szCs w:val="24"/>
        </w:rPr>
        <w:t xml:space="preserve">of the </w:t>
      </w:r>
      <w:r w:rsidRPr="00DC601B">
        <w:rPr>
          <w:rFonts w:ascii="Times New Roman" w:hAnsi="Times New Roman" w:cs="Times New Roman"/>
          <w:i/>
          <w:sz w:val="24"/>
          <w:szCs w:val="24"/>
        </w:rPr>
        <w:t>Android application</w:t>
      </w:r>
      <w:r w:rsidRPr="00DC601B">
        <w:rPr>
          <w:rFonts w:ascii="Times New Roman" w:hAnsi="Times New Roman" w:cs="Times New Roman"/>
          <w:sz w:val="24"/>
          <w:szCs w:val="24"/>
        </w:rPr>
        <w:t xml:space="preserve"> </w:t>
      </w:r>
    </w:p>
    <w:p w:rsidR="00FA69C0" w:rsidRPr="00FA69C0" w:rsidRDefault="00FA69C0" w:rsidP="00FA69C0">
      <w:pPr>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The Phase 2 will be implemented with the help of the technical team. The application will be designed to do the following:</w:t>
      </w:r>
    </w:p>
    <w:p w:rsidR="00FA69C0" w:rsidRPr="00FA69C0" w:rsidRDefault="00FA69C0" w:rsidP="00FA69C0">
      <w:pPr>
        <w:pStyle w:val="ListParagraph"/>
        <w:numPr>
          <w:ilvl w:val="0"/>
          <w:numId w:val="2"/>
        </w:numPr>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Present all the 100 pictures one-by-one (requires the vocal response capture and storing). Further, an accuracy indicator (correct/incorrect button) needs to be used.</w:t>
      </w:r>
    </w:p>
    <w:p w:rsidR="00FA69C0" w:rsidRPr="00FA69C0" w:rsidRDefault="00FA69C0" w:rsidP="00FA69C0">
      <w:pPr>
        <w:pStyle w:val="ListParagraph"/>
        <w:numPr>
          <w:ilvl w:val="0"/>
          <w:numId w:val="2"/>
        </w:numPr>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From all the failed items 50 items (or all items if the total number of failed items is ≤50) will be selected for the training purpose.</w:t>
      </w:r>
    </w:p>
    <w:p w:rsidR="00FA69C0" w:rsidRPr="00FA69C0" w:rsidRDefault="00FA69C0" w:rsidP="00FA69C0">
      <w:pPr>
        <w:pStyle w:val="ListParagraph"/>
        <w:numPr>
          <w:ilvl w:val="0"/>
          <w:numId w:val="2"/>
        </w:numPr>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 xml:space="preserve">An algorithm would be implemented to distribute 5 training items per day. </w:t>
      </w:r>
    </w:p>
    <w:p w:rsidR="00FA69C0" w:rsidRDefault="00FA69C0" w:rsidP="00FA69C0">
      <w:pPr>
        <w:pStyle w:val="ListParagraph"/>
        <w:numPr>
          <w:ilvl w:val="0"/>
          <w:numId w:val="2"/>
        </w:numPr>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The user log will be saved and transferred to the investigator (web-based)</w:t>
      </w:r>
    </w:p>
    <w:p w:rsidR="00FA69C0" w:rsidRDefault="00FA69C0" w:rsidP="00FA69C0">
      <w:pPr>
        <w:pStyle w:val="ListParagraph"/>
        <w:rPr>
          <w:rFonts w:ascii="Times New Roman" w:hAnsi="Times New Roman" w:cs="Times New Roman"/>
          <w:color w:val="000000" w:themeColor="text1"/>
          <w:sz w:val="24"/>
          <w:szCs w:val="24"/>
        </w:rPr>
      </w:pPr>
    </w:p>
    <w:p w:rsidR="00FA69C0" w:rsidRPr="00FA69C0" w:rsidRDefault="00FA69C0" w:rsidP="00FA69C0">
      <w:pPr>
        <w:pStyle w:val="ListParagraph"/>
        <w:ind w:left="0"/>
        <w:rPr>
          <w:rFonts w:ascii="Times New Roman" w:hAnsi="Times New Roman" w:cs="Times New Roman"/>
          <w:b/>
          <w:color w:val="000000" w:themeColor="text1"/>
          <w:sz w:val="24"/>
          <w:szCs w:val="24"/>
          <w:u w:val="single"/>
        </w:rPr>
      </w:pPr>
      <w:r w:rsidRPr="00FA69C0">
        <w:rPr>
          <w:rFonts w:ascii="Times New Roman" w:hAnsi="Times New Roman" w:cs="Times New Roman"/>
          <w:b/>
          <w:color w:val="000000" w:themeColor="text1"/>
          <w:sz w:val="24"/>
          <w:szCs w:val="24"/>
          <w:u w:val="single"/>
        </w:rPr>
        <w:t>Phase 3-</w:t>
      </w:r>
    </w:p>
    <w:p w:rsidR="00FA69C0" w:rsidRPr="00FA69C0" w:rsidRDefault="00FA69C0" w:rsidP="00FA69C0">
      <w:pPr>
        <w:pStyle w:val="ListParagraph"/>
        <w:ind w:left="0"/>
        <w:rPr>
          <w:rFonts w:ascii="Times New Roman" w:hAnsi="Times New Roman" w:cs="Times New Roman"/>
          <w:color w:val="000000" w:themeColor="text1"/>
          <w:sz w:val="24"/>
          <w:szCs w:val="24"/>
        </w:rPr>
      </w:pPr>
      <w:r w:rsidRPr="00FA69C0">
        <w:rPr>
          <w:rFonts w:ascii="Times New Roman" w:hAnsi="Times New Roman" w:cs="Times New Roman"/>
          <w:color w:val="000000" w:themeColor="text1"/>
          <w:sz w:val="24"/>
          <w:szCs w:val="24"/>
        </w:rPr>
        <w:t>The Android application would be pilot-tested in a group of 10 participants with naming difficulty following aphasia.</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b/>
          <w:sz w:val="24"/>
          <w:szCs w:val="24"/>
        </w:rPr>
        <w:t>Participants</w:t>
      </w:r>
      <w:r w:rsidRPr="00DC601B">
        <w:rPr>
          <w:rFonts w:ascii="Times New Roman" w:hAnsi="Times New Roman" w:cs="Times New Roman"/>
          <w:sz w:val="24"/>
          <w:szCs w:val="24"/>
        </w:rPr>
        <w:t xml:space="preserve">- </w:t>
      </w:r>
    </w:p>
    <w:p w:rsidR="00FA69C0" w:rsidRDefault="00FA69C0" w:rsidP="00FA69C0">
      <w:pPr>
        <w:autoSpaceDE w:val="0"/>
        <w:autoSpaceDN w:val="0"/>
        <w:adjustRightInd w:val="0"/>
        <w:spacing w:after="0" w:line="360" w:lineRule="auto"/>
        <w:jc w:val="both"/>
        <w:rPr>
          <w:rFonts w:ascii="Times New Roman" w:hAnsi="Times New Roman" w:cs="Times New Roman"/>
          <w:sz w:val="24"/>
          <w:szCs w:val="24"/>
        </w:rPr>
      </w:pPr>
      <w:r w:rsidRPr="00DC601B">
        <w:rPr>
          <w:rFonts w:ascii="Times New Roman" w:hAnsi="Times New Roman" w:cs="Times New Roman"/>
          <w:b/>
          <w:sz w:val="24"/>
          <w:szCs w:val="24"/>
        </w:rPr>
        <w:t xml:space="preserve">Inclusion criteria: </w:t>
      </w: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p>
    <w:p w:rsidR="001B3DAA" w:rsidRDefault="001B3DAA"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4F2AD4">
        <w:rPr>
          <w:rFonts w:ascii="Times New Roman" w:hAnsi="Times New Roman" w:cs="Times New Roman"/>
          <w:color w:val="000000" w:themeColor="text1"/>
          <w:sz w:val="24"/>
          <w:szCs w:val="24"/>
        </w:rPr>
        <w:t xml:space="preserve">Native Kannada speakers </w:t>
      </w:r>
    </w:p>
    <w:p w:rsidR="00FA69C0" w:rsidRPr="004F2AD4" w:rsidRDefault="00FA69C0"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4F2AD4">
        <w:rPr>
          <w:rFonts w:ascii="Times New Roman" w:hAnsi="Times New Roman" w:cs="Times New Roman"/>
          <w:color w:val="000000" w:themeColor="text1"/>
          <w:sz w:val="24"/>
          <w:szCs w:val="24"/>
        </w:rPr>
        <w:t xml:space="preserve">Aged </w:t>
      </w:r>
      <w:r w:rsidR="001B3DAA">
        <w:rPr>
          <w:rFonts w:ascii="Times New Roman" w:hAnsi="Times New Roman" w:cs="Times New Roman"/>
          <w:color w:val="000000" w:themeColor="text1"/>
          <w:sz w:val="24"/>
          <w:szCs w:val="24"/>
        </w:rPr>
        <w:t xml:space="preserve">between </w:t>
      </w:r>
      <w:r w:rsidRPr="004F2AD4">
        <w:rPr>
          <w:rFonts w:ascii="Times New Roman" w:hAnsi="Times New Roman" w:cs="Times New Roman"/>
          <w:color w:val="000000" w:themeColor="text1"/>
          <w:sz w:val="24"/>
          <w:szCs w:val="24"/>
        </w:rPr>
        <w:t>18</w:t>
      </w:r>
      <w:r w:rsidR="001B3DAA">
        <w:rPr>
          <w:rFonts w:ascii="Times New Roman" w:hAnsi="Times New Roman" w:cs="Times New Roman"/>
          <w:color w:val="000000" w:themeColor="text1"/>
          <w:sz w:val="24"/>
          <w:szCs w:val="24"/>
        </w:rPr>
        <w:t>-75</w:t>
      </w:r>
      <w:r w:rsidRPr="004F2AD4">
        <w:rPr>
          <w:rFonts w:ascii="Times New Roman" w:hAnsi="Times New Roman" w:cs="Times New Roman"/>
          <w:color w:val="000000" w:themeColor="text1"/>
          <w:sz w:val="24"/>
          <w:szCs w:val="24"/>
        </w:rPr>
        <w:t xml:space="preserve"> </w:t>
      </w:r>
      <w:r w:rsidR="001B3DAA">
        <w:rPr>
          <w:rFonts w:ascii="Times New Roman" w:hAnsi="Times New Roman" w:cs="Times New Roman"/>
          <w:color w:val="000000" w:themeColor="text1"/>
          <w:sz w:val="24"/>
          <w:szCs w:val="24"/>
        </w:rPr>
        <w:t xml:space="preserve">years </w:t>
      </w:r>
    </w:p>
    <w:p w:rsidR="00FA69C0" w:rsidRPr="004F2AD4" w:rsidRDefault="00FA69C0"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4F2AD4">
        <w:rPr>
          <w:rFonts w:ascii="Times New Roman" w:hAnsi="Times New Roman" w:cs="Times New Roman"/>
          <w:color w:val="000000" w:themeColor="text1"/>
          <w:sz w:val="24"/>
          <w:szCs w:val="24"/>
        </w:rPr>
        <w:t>Diagnosis of stroke</w:t>
      </w:r>
    </w:p>
    <w:p w:rsidR="00FA69C0" w:rsidRPr="004F2AD4" w:rsidRDefault="00FA69C0"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4F2AD4">
        <w:rPr>
          <w:rFonts w:ascii="Times New Roman" w:hAnsi="Times New Roman" w:cs="Times New Roman"/>
          <w:color w:val="000000" w:themeColor="text1"/>
          <w:sz w:val="24"/>
          <w:szCs w:val="24"/>
        </w:rPr>
        <w:lastRenderedPageBreak/>
        <w:t xml:space="preserve">Onset of stroke at least </w:t>
      </w:r>
      <w:r w:rsidR="001B3DAA">
        <w:rPr>
          <w:rFonts w:ascii="Times New Roman" w:hAnsi="Times New Roman" w:cs="Times New Roman"/>
          <w:color w:val="000000" w:themeColor="text1"/>
          <w:sz w:val="24"/>
          <w:szCs w:val="24"/>
        </w:rPr>
        <w:t xml:space="preserve">three </w:t>
      </w:r>
      <w:r w:rsidRPr="004F2AD4">
        <w:rPr>
          <w:rFonts w:ascii="Times New Roman" w:hAnsi="Times New Roman" w:cs="Times New Roman"/>
          <w:color w:val="000000" w:themeColor="text1"/>
          <w:sz w:val="24"/>
          <w:szCs w:val="24"/>
        </w:rPr>
        <w:t xml:space="preserve">months prior to study </w:t>
      </w:r>
    </w:p>
    <w:p w:rsidR="00FA69C0" w:rsidRPr="004F2AD4" w:rsidRDefault="00FA69C0"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4F2AD4">
        <w:rPr>
          <w:rFonts w:ascii="Times New Roman" w:hAnsi="Times New Roman" w:cs="Times New Roman"/>
          <w:color w:val="000000" w:themeColor="text1"/>
          <w:sz w:val="24"/>
          <w:szCs w:val="24"/>
        </w:rPr>
        <w:t>Diagnosis of aphasia, as confirmed by a trained speech and language therapist (</w:t>
      </w:r>
      <w:r w:rsidR="001B3DAA">
        <w:rPr>
          <w:rFonts w:ascii="Times New Roman" w:hAnsi="Times New Roman" w:cs="Times New Roman"/>
          <w:color w:val="000000" w:themeColor="text1"/>
          <w:sz w:val="24"/>
          <w:szCs w:val="24"/>
        </w:rPr>
        <w:t>based on Western Aphasia Battery [Kannada version]</w:t>
      </w:r>
      <w:r w:rsidRPr="004F2AD4">
        <w:rPr>
          <w:rFonts w:ascii="Times New Roman" w:hAnsi="Times New Roman" w:cs="Times New Roman"/>
          <w:color w:val="000000" w:themeColor="text1"/>
          <w:sz w:val="24"/>
          <w:szCs w:val="24"/>
        </w:rPr>
        <w:t>)</w:t>
      </w:r>
    </w:p>
    <w:p w:rsidR="00FA69C0" w:rsidRPr="004F2AD4" w:rsidRDefault="00FA69C0" w:rsidP="00FA69C0">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del w:id="15" w:author="Dr. Gopee Krishnan" w:date="2017-01-23T10:14:00Z">
        <w:r w:rsidRPr="004F2AD4" w:rsidDel="001B3DAA">
          <w:rPr>
            <w:rFonts w:ascii="Times New Roman" w:hAnsi="Times New Roman" w:cs="Times New Roman"/>
            <w:color w:val="000000" w:themeColor="text1"/>
            <w:sz w:val="24"/>
            <w:szCs w:val="24"/>
          </w:rPr>
          <w:delText xml:space="preserve"> </w:delText>
        </w:r>
      </w:del>
      <w:r w:rsidR="001B3DAA" w:rsidRPr="004F2AD4">
        <w:rPr>
          <w:rFonts w:ascii="Times New Roman" w:hAnsi="Times New Roman" w:cs="Times New Roman"/>
          <w:color w:val="000000" w:themeColor="text1"/>
          <w:sz w:val="24"/>
          <w:szCs w:val="24"/>
        </w:rPr>
        <w:t>Handedness</w:t>
      </w:r>
      <w:ins w:id="16" w:author="Dr. Gopee Krishnan" w:date="2017-01-23T10:14:00Z">
        <w:r w:rsidR="001B3DAA">
          <w:rPr>
            <w:rFonts w:ascii="Times New Roman" w:hAnsi="Times New Roman" w:cs="Times New Roman"/>
            <w:color w:val="000000" w:themeColor="text1"/>
            <w:sz w:val="24"/>
            <w:szCs w:val="24"/>
          </w:rPr>
          <w:t xml:space="preserve"> </w:t>
        </w:r>
      </w:ins>
      <w:r w:rsidR="001B3DAA">
        <w:rPr>
          <w:rFonts w:ascii="Times New Roman" w:hAnsi="Times New Roman" w:cs="Times New Roman"/>
          <w:color w:val="000000" w:themeColor="text1"/>
          <w:sz w:val="24"/>
          <w:szCs w:val="24"/>
        </w:rPr>
        <w:t xml:space="preserve">- </w:t>
      </w:r>
      <w:r w:rsidR="001B3DAA" w:rsidRPr="004F2AD4">
        <w:rPr>
          <w:rFonts w:ascii="Times New Roman" w:hAnsi="Times New Roman" w:cs="Times New Roman"/>
          <w:color w:val="000000" w:themeColor="text1"/>
          <w:sz w:val="24"/>
          <w:szCs w:val="24"/>
        </w:rPr>
        <w:t>Right</w:t>
      </w: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r w:rsidRPr="00DC601B">
        <w:rPr>
          <w:rFonts w:ascii="Times New Roman" w:hAnsi="Times New Roman" w:cs="Times New Roman"/>
          <w:b/>
          <w:sz w:val="24"/>
          <w:szCs w:val="24"/>
        </w:rPr>
        <w:t>Exclusion criteria</w:t>
      </w:r>
      <w:r w:rsidRPr="00DC601B">
        <w:rPr>
          <w:rFonts w:ascii="Times New Roman" w:hAnsi="Times New Roman" w:cs="Times New Roman"/>
          <w:sz w:val="24"/>
          <w:szCs w:val="24"/>
        </w:rPr>
        <w:t xml:space="preserve">: </w:t>
      </w:r>
    </w:p>
    <w:p w:rsidR="00FA69C0" w:rsidRPr="00DC601B" w:rsidRDefault="00FA69C0" w:rsidP="00FA69C0">
      <w:pPr>
        <w:autoSpaceDE w:val="0"/>
        <w:autoSpaceDN w:val="0"/>
        <w:adjustRightInd w:val="0"/>
        <w:spacing w:after="0" w:line="240" w:lineRule="auto"/>
        <w:rPr>
          <w:rFonts w:ascii="Times New Roman" w:hAnsi="Times New Roman" w:cs="Times New Roman"/>
          <w:sz w:val="24"/>
          <w:szCs w:val="24"/>
        </w:rPr>
      </w:pPr>
    </w:p>
    <w:p w:rsidR="001B3DAA" w:rsidRDefault="001B3DAA" w:rsidP="00FA69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Persons with p</w:t>
      </w:r>
      <w:r w:rsidRPr="00DC601B">
        <w:rPr>
          <w:rFonts w:ascii="Times New Roman" w:hAnsi="Times New Roman" w:cs="Times New Roman"/>
          <w:sz w:val="24"/>
          <w:szCs w:val="24"/>
        </w:rPr>
        <w:t xml:space="preserve">oor </w:t>
      </w:r>
      <w:r>
        <w:rPr>
          <w:rFonts w:ascii="Times New Roman" w:hAnsi="Times New Roman" w:cs="Times New Roman"/>
          <w:sz w:val="24"/>
          <w:szCs w:val="24"/>
        </w:rPr>
        <w:t>visual acuity</w:t>
      </w:r>
    </w:p>
    <w:p w:rsidR="00AC4369" w:rsidRPr="00AC4369" w:rsidRDefault="00FA69C0" w:rsidP="00AC436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Attending speech-language therapy </w:t>
      </w:r>
    </w:p>
    <w:p w:rsidR="00AC4369" w:rsidRDefault="00AC4369" w:rsidP="00AC4369">
      <w:pPr>
        <w:jc w:val="center"/>
        <w:rPr>
          <w:ins w:id="17" w:author="user" w:date="2017-01-23T13:40:00Z"/>
          <w:rFonts w:ascii="Times New Roman" w:hAnsi="Times New Roman" w:cs="Times New Roman"/>
          <w:b/>
          <w:sz w:val="24"/>
          <w:szCs w:val="24"/>
          <w:u w:val="single"/>
        </w:rPr>
      </w:pP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b/>
          <w:sz w:val="24"/>
          <w:szCs w:val="24"/>
          <w:u w:val="single"/>
        </w:rPr>
        <w:t>Procedure</w:t>
      </w:r>
      <w:r w:rsidRPr="00DC601B">
        <w:rPr>
          <w:rFonts w:ascii="Times New Roman" w:hAnsi="Times New Roman" w:cs="Times New Roman"/>
          <w:sz w:val="24"/>
          <w:szCs w:val="24"/>
          <w:u w:val="single"/>
        </w:rPr>
        <w:t xml:space="preserve"> </w:t>
      </w:r>
      <w:r w:rsidR="00B41C9F">
        <w:rPr>
          <w:rFonts w:ascii="Times New Roman" w:hAnsi="Times New Roman" w:cs="Times New Roman"/>
          <w:sz w:val="24"/>
          <w:szCs w:val="24"/>
        </w:rPr>
        <w:t>–</w:t>
      </w:r>
      <w:r w:rsidRPr="00DC601B">
        <w:rPr>
          <w:rFonts w:ascii="Times New Roman" w:hAnsi="Times New Roman" w:cs="Times New Roman"/>
          <w:sz w:val="24"/>
          <w:szCs w:val="24"/>
        </w:rPr>
        <w:t xml:space="preserve"> Pr</w:t>
      </w:r>
      <w:r w:rsidR="00B41C9F">
        <w:rPr>
          <w:rFonts w:ascii="Times New Roman" w:hAnsi="Times New Roman" w:cs="Times New Roman"/>
          <w:sz w:val="24"/>
          <w:szCs w:val="24"/>
        </w:rPr>
        <w:t xml:space="preserve">ior </w:t>
      </w:r>
      <w:r w:rsidRPr="00DC601B">
        <w:rPr>
          <w:rFonts w:ascii="Times New Roman" w:hAnsi="Times New Roman" w:cs="Times New Roman"/>
          <w:sz w:val="24"/>
          <w:szCs w:val="24"/>
        </w:rPr>
        <w:t>to providing Application WAB-K,</w:t>
      </w:r>
      <w:r>
        <w:rPr>
          <w:rFonts w:ascii="Times New Roman" w:hAnsi="Times New Roman" w:cs="Times New Roman"/>
          <w:sz w:val="24"/>
          <w:szCs w:val="24"/>
        </w:rPr>
        <w:t xml:space="preserve"> BNT-K </w:t>
      </w:r>
      <w:r w:rsidRPr="00DC601B">
        <w:rPr>
          <w:rFonts w:ascii="Times New Roman" w:hAnsi="Times New Roman" w:cs="Times New Roman"/>
          <w:sz w:val="24"/>
          <w:szCs w:val="24"/>
        </w:rPr>
        <w:t>and SAQOL-K will be administered</w:t>
      </w:r>
    </w:p>
    <w:p w:rsidR="00FA69C0" w:rsidRPr="00DC601B"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Informed consent will be taken and internet chargers will be provided by the Investigator</w:t>
      </w:r>
    </w:p>
    <w:p w:rsidR="00FA69C0" w:rsidRDefault="00FA69C0" w:rsidP="00FA69C0">
      <w:pPr>
        <w:rPr>
          <w:rFonts w:ascii="Times New Roman" w:hAnsi="Times New Roman" w:cs="Times New Roman"/>
          <w:sz w:val="24"/>
          <w:szCs w:val="24"/>
        </w:rPr>
      </w:pPr>
      <w:r w:rsidRPr="00DC601B">
        <w:rPr>
          <w:rFonts w:ascii="Times New Roman" w:hAnsi="Times New Roman" w:cs="Times New Roman"/>
          <w:sz w:val="24"/>
          <w:szCs w:val="24"/>
        </w:rPr>
        <w:t xml:space="preserve">The home training module will be timed for daily session, number of items completed and usage of ration. </w:t>
      </w:r>
      <w:r>
        <w:rPr>
          <w:rFonts w:ascii="Times New Roman" w:hAnsi="Times New Roman" w:cs="Times New Roman"/>
          <w:sz w:val="24"/>
          <w:szCs w:val="24"/>
        </w:rPr>
        <w:t xml:space="preserve">The investigator electronically tracks (through email updates from the Android program) the progress of the therapy sessions. </w:t>
      </w:r>
      <w:r w:rsidR="00894E5B">
        <w:rPr>
          <w:rFonts w:ascii="Times New Roman" w:hAnsi="Times New Roman" w:cs="Times New Roman"/>
          <w:sz w:val="24"/>
          <w:szCs w:val="24"/>
        </w:rPr>
        <w:t>Home training is subjected to 10days in the study. After completion of training WAB-K, BNT-K and SAQOL-K will be administered.</w:t>
      </w:r>
    </w:p>
    <w:p w:rsidR="00B41C9F" w:rsidRPr="00FA69C0" w:rsidRDefault="00B41C9F" w:rsidP="00B41C9F">
      <w:pPr>
        <w:autoSpaceDE w:val="0"/>
        <w:autoSpaceDN w:val="0"/>
        <w:adjustRightInd w:val="0"/>
        <w:spacing w:after="0" w:line="360" w:lineRule="auto"/>
        <w:jc w:val="both"/>
        <w:rPr>
          <w:rFonts w:ascii="Times New Roman" w:hAnsi="Times New Roman" w:cs="Times New Roman"/>
          <w:sz w:val="24"/>
          <w:szCs w:val="24"/>
        </w:rPr>
      </w:pPr>
      <w:r w:rsidRPr="00D650AC">
        <w:rPr>
          <w:rFonts w:ascii="Times New Roman" w:hAnsi="Times New Roman" w:cs="Times New Roman"/>
          <w:b/>
          <w:sz w:val="24"/>
          <w:szCs w:val="24"/>
          <w:u w:val="single"/>
        </w:rPr>
        <w:t>STATISTICAL ANALYSIS:</w:t>
      </w:r>
      <w:r>
        <w:rPr>
          <w:rFonts w:ascii="Times New Roman" w:hAnsi="Times New Roman" w:cs="Times New Roman"/>
          <w:b/>
          <w:sz w:val="24"/>
          <w:szCs w:val="24"/>
        </w:rPr>
        <w:t xml:space="preserve"> </w:t>
      </w:r>
      <w:r w:rsidRPr="00FA69C0">
        <w:rPr>
          <w:rFonts w:ascii="Times New Roman" w:hAnsi="Times New Roman" w:cs="Times New Roman"/>
          <w:sz w:val="24"/>
          <w:szCs w:val="24"/>
        </w:rPr>
        <w:t>Will be done after pilot study and suitable analysis will be discussed after statistical appointment</w:t>
      </w:r>
    </w:p>
    <w:p w:rsidR="00D650AC" w:rsidRDefault="00B41C9F" w:rsidP="00B41C9F">
      <w:pPr>
        <w:autoSpaceDE w:val="0"/>
        <w:autoSpaceDN w:val="0"/>
        <w:adjustRightInd w:val="0"/>
        <w:spacing w:after="0" w:line="360" w:lineRule="auto"/>
        <w:jc w:val="both"/>
        <w:rPr>
          <w:rFonts w:ascii="Times New Roman" w:hAnsi="Times New Roman" w:cs="Times New Roman"/>
          <w:sz w:val="24"/>
          <w:szCs w:val="24"/>
        </w:rPr>
      </w:pPr>
      <w:r w:rsidRPr="00D650AC">
        <w:rPr>
          <w:rFonts w:ascii="Times New Roman" w:hAnsi="Times New Roman" w:cs="Times New Roman"/>
          <w:b/>
          <w:sz w:val="24"/>
          <w:szCs w:val="24"/>
          <w:u w:val="single"/>
        </w:rPr>
        <w:t>STUDY DURATION:</w:t>
      </w:r>
      <w:r w:rsidRPr="00DC601B">
        <w:rPr>
          <w:rFonts w:ascii="Times New Roman" w:hAnsi="Times New Roman" w:cs="Times New Roman"/>
          <w:b/>
          <w:sz w:val="24"/>
          <w:szCs w:val="24"/>
        </w:rPr>
        <w:t xml:space="preserve"> </w:t>
      </w:r>
      <w:r w:rsidRPr="00DC601B">
        <w:rPr>
          <w:rFonts w:ascii="Times New Roman" w:hAnsi="Times New Roman" w:cs="Times New Roman"/>
          <w:sz w:val="24"/>
          <w:szCs w:val="24"/>
        </w:rPr>
        <w:t>January 2017 – January 2018</w:t>
      </w:r>
    </w:p>
    <w:p w:rsidR="00B41C9F" w:rsidRDefault="00B41C9F" w:rsidP="006F2E0B">
      <w:pPr>
        <w:rPr>
          <w:rFonts w:ascii="Times New Roman" w:hAnsi="Times New Roman" w:cs="Times New Roman"/>
          <w:b/>
          <w:sz w:val="24"/>
          <w:szCs w:val="24"/>
          <w:u w:val="single"/>
        </w:rPr>
      </w:pPr>
      <w:r>
        <w:rPr>
          <w:rFonts w:ascii="Times New Roman" w:hAnsi="Times New Roman" w:cs="Times New Roman"/>
          <w:b/>
          <w:sz w:val="24"/>
          <w:szCs w:val="24"/>
          <w:u w:val="single"/>
        </w:rPr>
        <w:t>T</w:t>
      </w:r>
      <w:r w:rsidR="00D650AC">
        <w:rPr>
          <w:rFonts w:ascii="Times New Roman" w:hAnsi="Times New Roman" w:cs="Times New Roman"/>
          <w:b/>
          <w:sz w:val="24"/>
          <w:szCs w:val="24"/>
          <w:u w:val="single"/>
        </w:rPr>
        <w:t>IME FRAME:</w:t>
      </w:r>
    </w:p>
    <w:p w:rsidR="00D650AC" w:rsidRPr="00D650AC" w:rsidRDefault="00D650AC" w:rsidP="00D650AC">
      <w:pPr>
        <w:pStyle w:val="NoSpacing"/>
        <w:rPr>
          <w:rFonts w:ascii="Times New Roman" w:hAnsi="Times New Roman" w:cs="Times New Roman"/>
          <w:sz w:val="24"/>
          <w:szCs w:val="24"/>
        </w:rPr>
      </w:pPr>
      <w:r w:rsidRPr="00D650AC">
        <w:rPr>
          <w:rFonts w:ascii="Times New Roman" w:hAnsi="Times New Roman" w:cs="Times New Roman"/>
          <w:b/>
          <w:sz w:val="24"/>
          <w:szCs w:val="24"/>
        </w:rPr>
        <w:t>Phase 1-</w:t>
      </w:r>
      <w:r w:rsidRPr="00D650AC">
        <w:rPr>
          <w:rFonts w:ascii="Times New Roman" w:hAnsi="Times New Roman" w:cs="Times New Roman"/>
          <w:sz w:val="24"/>
          <w:szCs w:val="24"/>
        </w:rPr>
        <w:t xml:space="preserve">           Preparation and </w:t>
      </w:r>
      <w:proofErr w:type="gramStart"/>
      <w:r w:rsidRPr="00D650AC">
        <w:rPr>
          <w:rFonts w:ascii="Times New Roman" w:hAnsi="Times New Roman" w:cs="Times New Roman"/>
          <w:sz w:val="24"/>
          <w:szCs w:val="24"/>
        </w:rPr>
        <w:t>validation  of</w:t>
      </w:r>
      <w:proofErr w:type="gramEnd"/>
      <w:r w:rsidRPr="00D650AC">
        <w:rPr>
          <w:rFonts w:ascii="Times New Roman" w:hAnsi="Times New Roman" w:cs="Times New Roman"/>
          <w:sz w:val="24"/>
          <w:szCs w:val="24"/>
        </w:rPr>
        <w:t xml:space="preserve"> items – 1</w:t>
      </w:r>
      <w:r w:rsidRPr="00D650AC">
        <w:rPr>
          <w:rFonts w:ascii="Times New Roman" w:hAnsi="Times New Roman" w:cs="Times New Roman"/>
          <w:sz w:val="24"/>
          <w:szCs w:val="24"/>
          <w:vertAlign w:val="superscript"/>
        </w:rPr>
        <w:t>st</w:t>
      </w:r>
      <w:r w:rsidRPr="00D650AC">
        <w:rPr>
          <w:rFonts w:ascii="Times New Roman" w:hAnsi="Times New Roman" w:cs="Times New Roman"/>
          <w:sz w:val="24"/>
          <w:szCs w:val="24"/>
        </w:rPr>
        <w:t xml:space="preserve"> January 2017 to 1</w:t>
      </w:r>
      <w:r w:rsidRPr="00D650AC">
        <w:rPr>
          <w:rFonts w:ascii="Times New Roman" w:hAnsi="Times New Roman" w:cs="Times New Roman"/>
          <w:sz w:val="24"/>
          <w:szCs w:val="24"/>
          <w:vertAlign w:val="superscript"/>
        </w:rPr>
        <w:t>st</w:t>
      </w:r>
      <w:r w:rsidRPr="00D650AC">
        <w:rPr>
          <w:rFonts w:ascii="Times New Roman" w:hAnsi="Times New Roman" w:cs="Times New Roman"/>
          <w:sz w:val="24"/>
          <w:szCs w:val="24"/>
        </w:rPr>
        <w:t xml:space="preserve"> March 2017</w:t>
      </w:r>
    </w:p>
    <w:p w:rsidR="00D650AC" w:rsidRPr="00D650AC" w:rsidRDefault="00D650AC" w:rsidP="00D650AC">
      <w:pPr>
        <w:pStyle w:val="NoSpacing"/>
        <w:rPr>
          <w:rFonts w:ascii="Times New Roman" w:hAnsi="Times New Roman" w:cs="Times New Roman"/>
          <w:sz w:val="24"/>
          <w:szCs w:val="24"/>
        </w:rPr>
      </w:pPr>
      <w:r w:rsidRPr="00D650AC">
        <w:rPr>
          <w:rFonts w:ascii="Times New Roman" w:hAnsi="Times New Roman" w:cs="Times New Roman"/>
          <w:b/>
          <w:sz w:val="24"/>
          <w:szCs w:val="24"/>
        </w:rPr>
        <w:t>Phase 2</w:t>
      </w:r>
      <w:r w:rsidRPr="00D650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50AC">
        <w:rPr>
          <w:rFonts w:ascii="Times New Roman" w:hAnsi="Times New Roman" w:cs="Times New Roman"/>
          <w:sz w:val="24"/>
          <w:szCs w:val="24"/>
        </w:rPr>
        <w:t>Development of the Android application – 2</w:t>
      </w:r>
      <w:r w:rsidRPr="00D650AC">
        <w:rPr>
          <w:rFonts w:ascii="Times New Roman" w:hAnsi="Times New Roman" w:cs="Times New Roman"/>
          <w:sz w:val="24"/>
          <w:szCs w:val="24"/>
          <w:vertAlign w:val="superscript"/>
        </w:rPr>
        <w:t>nd</w:t>
      </w:r>
      <w:r w:rsidRPr="00D650AC">
        <w:rPr>
          <w:rFonts w:ascii="Times New Roman" w:hAnsi="Times New Roman" w:cs="Times New Roman"/>
          <w:sz w:val="24"/>
          <w:szCs w:val="24"/>
        </w:rPr>
        <w:t xml:space="preserve"> March 2017 to 31</w:t>
      </w:r>
      <w:r w:rsidRPr="00D650AC">
        <w:rPr>
          <w:rFonts w:ascii="Times New Roman" w:hAnsi="Times New Roman" w:cs="Times New Roman"/>
          <w:sz w:val="24"/>
          <w:szCs w:val="24"/>
          <w:vertAlign w:val="superscript"/>
        </w:rPr>
        <w:t>st</w:t>
      </w:r>
      <w:r w:rsidRPr="00D650AC">
        <w:rPr>
          <w:rFonts w:ascii="Times New Roman" w:hAnsi="Times New Roman" w:cs="Times New Roman"/>
          <w:sz w:val="24"/>
          <w:szCs w:val="24"/>
        </w:rPr>
        <w:t xml:space="preserve"> May 2017</w:t>
      </w:r>
    </w:p>
    <w:p w:rsidR="00D650AC" w:rsidRPr="00D650AC" w:rsidRDefault="00D650AC" w:rsidP="00D650AC">
      <w:pPr>
        <w:pStyle w:val="NoSpacing"/>
        <w:rPr>
          <w:rFonts w:ascii="Times New Roman" w:hAnsi="Times New Roman" w:cs="Times New Roman"/>
          <w:color w:val="000000" w:themeColor="text1"/>
          <w:sz w:val="24"/>
          <w:szCs w:val="24"/>
        </w:rPr>
      </w:pPr>
      <w:r w:rsidRPr="00D650AC">
        <w:rPr>
          <w:rFonts w:ascii="Times New Roman" w:hAnsi="Times New Roman" w:cs="Times New Roman"/>
          <w:b/>
          <w:color w:val="000000" w:themeColor="text1"/>
          <w:sz w:val="24"/>
          <w:szCs w:val="24"/>
        </w:rPr>
        <w:t>Phase 3</w:t>
      </w:r>
      <w:r w:rsidRPr="00D650AC">
        <w:rPr>
          <w:rFonts w:ascii="Times New Roman" w:hAnsi="Times New Roman" w:cs="Times New Roman"/>
          <w:color w:val="000000" w:themeColor="text1"/>
          <w:sz w:val="24"/>
          <w:szCs w:val="24"/>
        </w:rPr>
        <w:t>-           Pilot Test of the application on 10 Individuals -1</w:t>
      </w:r>
      <w:r w:rsidRPr="00D650AC">
        <w:rPr>
          <w:rFonts w:ascii="Times New Roman" w:hAnsi="Times New Roman" w:cs="Times New Roman"/>
          <w:color w:val="000000" w:themeColor="text1"/>
          <w:sz w:val="24"/>
          <w:szCs w:val="24"/>
          <w:vertAlign w:val="superscript"/>
        </w:rPr>
        <w:t>st</w:t>
      </w:r>
      <w:r w:rsidRPr="00D650AC">
        <w:rPr>
          <w:rFonts w:ascii="Times New Roman" w:hAnsi="Times New Roman" w:cs="Times New Roman"/>
          <w:color w:val="000000" w:themeColor="text1"/>
          <w:sz w:val="24"/>
          <w:szCs w:val="24"/>
        </w:rPr>
        <w:t xml:space="preserve"> June to 31</w:t>
      </w:r>
      <w:r w:rsidRPr="00D650AC">
        <w:rPr>
          <w:rFonts w:ascii="Times New Roman" w:hAnsi="Times New Roman" w:cs="Times New Roman"/>
          <w:color w:val="000000" w:themeColor="text1"/>
          <w:sz w:val="24"/>
          <w:szCs w:val="24"/>
          <w:vertAlign w:val="superscript"/>
        </w:rPr>
        <w:t>st</w:t>
      </w:r>
      <w:r w:rsidRPr="00D650AC">
        <w:rPr>
          <w:rFonts w:ascii="Times New Roman" w:hAnsi="Times New Roman" w:cs="Times New Roman"/>
          <w:color w:val="000000" w:themeColor="text1"/>
          <w:sz w:val="24"/>
          <w:szCs w:val="24"/>
        </w:rPr>
        <w:t xml:space="preserve"> December</w:t>
      </w:r>
    </w:p>
    <w:p w:rsidR="00D650AC" w:rsidRPr="00D650AC" w:rsidRDefault="00D650AC" w:rsidP="00D650AC">
      <w:pPr>
        <w:pStyle w:val="NoSpacing"/>
        <w:rPr>
          <w:rFonts w:ascii="Times New Roman" w:hAnsi="Times New Roman" w:cs="Times New Roman"/>
          <w:b/>
          <w:color w:val="000000" w:themeColor="text1"/>
          <w:sz w:val="24"/>
          <w:szCs w:val="24"/>
        </w:rPr>
      </w:pPr>
      <w:r w:rsidRPr="00D650AC">
        <w:rPr>
          <w:rFonts w:ascii="Times New Roman" w:hAnsi="Times New Roman" w:cs="Times New Roman"/>
          <w:b/>
          <w:color w:val="000000" w:themeColor="text1"/>
          <w:sz w:val="24"/>
          <w:szCs w:val="24"/>
        </w:rPr>
        <w:t xml:space="preserve">Thesis Writing- </w:t>
      </w:r>
      <w:r>
        <w:rPr>
          <w:rFonts w:ascii="Times New Roman" w:hAnsi="Times New Roman" w:cs="Times New Roman"/>
          <w:color w:val="000000" w:themeColor="text1"/>
          <w:sz w:val="24"/>
          <w:szCs w:val="24"/>
        </w:rPr>
        <w:t>January 201</w:t>
      </w:r>
      <w:r w:rsidR="006837DA">
        <w:rPr>
          <w:rFonts w:ascii="Times New Roman" w:hAnsi="Times New Roman" w:cs="Times New Roman"/>
          <w:color w:val="000000" w:themeColor="text1"/>
          <w:sz w:val="24"/>
          <w:szCs w:val="24"/>
        </w:rPr>
        <w:t>8</w:t>
      </w:r>
      <w:r w:rsidRPr="00D650AC">
        <w:rPr>
          <w:rFonts w:ascii="Times New Roman" w:hAnsi="Times New Roman" w:cs="Times New Roman"/>
          <w:b/>
          <w:color w:val="000000" w:themeColor="text1"/>
          <w:sz w:val="24"/>
          <w:szCs w:val="24"/>
        </w:rPr>
        <w:t xml:space="preserve">         </w:t>
      </w:r>
    </w:p>
    <w:p w:rsidR="00D650AC" w:rsidRPr="00D650AC" w:rsidRDefault="00D650AC" w:rsidP="00D650AC">
      <w:pPr>
        <w:pStyle w:val="NoSpacing"/>
        <w:rPr>
          <w:rFonts w:ascii="Times New Roman" w:hAnsi="Times New Roman" w:cs="Times New Roman"/>
          <w:color w:val="000000" w:themeColor="text1"/>
          <w:sz w:val="24"/>
          <w:szCs w:val="24"/>
        </w:rPr>
      </w:pPr>
    </w:p>
    <w:p w:rsidR="00B41C9F" w:rsidRDefault="00B41C9F" w:rsidP="006F2E0B">
      <w:pPr>
        <w:rPr>
          <w:rFonts w:ascii="Times New Roman" w:hAnsi="Times New Roman" w:cs="Times New Roman"/>
          <w:b/>
          <w:sz w:val="24"/>
          <w:szCs w:val="24"/>
          <w:u w:val="single"/>
        </w:rPr>
      </w:pPr>
    </w:p>
    <w:p w:rsidR="006F2E0B" w:rsidRPr="006F2E0B" w:rsidRDefault="006F2E0B" w:rsidP="006F2E0B">
      <w:pPr>
        <w:rPr>
          <w:rFonts w:ascii="Times New Roman" w:hAnsi="Times New Roman" w:cs="Times New Roman"/>
          <w:b/>
          <w:sz w:val="24"/>
          <w:szCs w:val="24"/>
          <w:u w:val="single"/>
        </w:rPr>
      </w:pPr>
      <w:r w:rsidRPr="006F2E0B">
        <w:rPr>
          <w:rFonts w:ascii="Times New Roman" w:hAnsi="Times New Roman" w:cs="Times New Roman"/>
          <w:b/>
          <w:sz w:val="24"/>
          <w:szCs w:val="24"/>
          <w:u w:val="single"/>
        </w:rPr>
        <w:t xml:space="preserve">References </w:t>
      </w:r>
    </w:p>
    <w:p w:rsidR="0035069F" w:rsidRPr="00473B4D" w:rsidRDefault="0035069F" w:rsidP="0035069F">
      <w:pPr>
        <w:rPr>
          <w:rStyle w:val="Emphasis"/>
          <w:rFonts w:ascii="Times New Roman" w:hAnsi="Times New Roman" w:cs="Times New Roman"/>
          <w:color w:val="000000" w:themeColor="text1"/>
          <w:sz w:val="24"/>
          <w:szCs w:val="24"/>
          <w:bdr w:val="none" w:sz="0" w:space="0" w:color="auto" w:frame="1"/>
          <w:shd w:val="clear" w:color="auto" w:fill="FFFFFF"/>
        </w:rPr>
      </w:pPr>
      <w:r w:rsidRPr="00473B4D">
        <w:rPr>
          <w:rFonts w:ascii="Times New Roman" w:hAnsi="Times New Roman" w:cs="Times New Roman"/>
          <w:color w:val="000000" w:themeColor="text1"/>
          <w:sz w:val="24"/>
          <w:szCs w:val="24"/>
          <w:shd w:val="clear" w:color="auto" w:fill="FFFFFF"/>
        </w:rPr>
        <w:t>Plum, F. (1987), Vascular aphasia.</w:t>
      </w:r>
      <w:r w:rsidRPr="00473B4D">
        <w:rPr>
          <w:rStyle w:val="apple-converted-space"/>
          <w:rFonts w:ascii="Times New Roman" w:hAnsi="Times New Roman" w:cs="Times New Roman"/>
          <w:color w:val="000000" w:themeColor="text1"/>
          <w:sz w:val="24"/>
          <w:szCs w:val="24"/>
          <w:shd w:val="clear" w:color="auto" w:fill="FFFFFF"/>
        </w:rPr>
        <w:t> </w:t>
      </w:r>
      <w:r w:rsidRPr="00473B4D">
        <w:rPr>
          <w:rStyle w:val="Emphasis"/>
          <w:rFonts w:ascii="Times New Roman" w:hAnsi="Times New Roman" w:cs="Times New Roman"/>
          <w:color w:val="000000" w:themeColor="text1"/>
          <w:sz w:val="24"/>
          <w:szCs w:val="24"/>
          <w:bdr w:val="none" w:sz="0" w:space="0" w:color="auto" w:frame="1"/>
          <w:shd w:val="clear" w:color="auto" w:fill="FFFFFF"/>
        </w:rPr>
        <w:t xml:space="preserve">By Joseph M. </w:t>
      </w:r>
      <w:proofErr w:type="spellStart"/>
      <w:r w:rsidRPr="00473B4D">
        <w:rPr>
          <w:rStyle w:val="Emphasis"/>
          <w:rFonts w:ascii="Times New Roman" w:hAnsi="Times New Roman" w:cs="Times New Roman"/>
          <w:color w:val="000000" w:themeColor="text1"/>
          <w:sz w:val="24"/>
          <w:szCs w:val="24"/>
          <w:bdr w:val="none" w:sz="0" w:space="0" w:color="auto" w:frame="1"/>
          <w:shd w:val="clear" w:color="auto" w:fill="FFFFFF"/>
        </w:rPr>
        <w:t>Tonkonogy</w:t>
      </w:r>
      <w:proofErr w:type="spellEnd"/>
      <w:r w:rsidRPr="00473B4D">
        <w:rPr>
          <w:rStyle w:val="Emphasis"/>
          <w:rFonts w:ascii="Times New Roman" w:hAnsi="Times New Roman" w:cs="Times New Roman"/>
          <w:color w:val="000000" w:themeColor="text1"/>
          <w:sz w:val="24"/>
          <w:szCs w:val="24"/>
          <w:bdr w:val="none" w:sz="0" w:space="0" w:color="auto" w:frame="1"/>
          <w:shd w:val="clear" w:color="auto" w:fill="FFFFFF"/>
        </w:rPr>
        <w:t xml:space="preserve"> Boston, The MIT Press, 1986 320 pp, illustrated, $30.00</w:t>
      </w:r>
    </w:p>
    <w:p w:rsidR="0035069F" w:rsidRPr="00473B4D" w:rsidRDefault="0035069F" w:rsidP="0035069F">
      <w:pPr>
        <w:rPr>
          <w:rFonts w:ascii="Times New Roman" w:hAnsi="Times New Roman" w:cs="Times New Roman"/>
          <w:color w:val="000000" w:themeColor="text1"/>
          <w:sz w:val="24"/>
          <w:szCs w:val="24"/>
          <w:shd w:val="clear" w:color="auto" w:fill="FFFFFF"/>
        </w:rPr>
      </w:pPr>
      <w:r w:rsidRPr="00473B4D">
        <w:rPr>
          <w:rFonts w:ascii="Times New Roman" w:hAnsi="Times New Roman" w:cs="Times New Roman"/>
          <w:color w:val="000000" w:themeColor="text1"/>
          <w:sz w:val="24"/>
          <w:szCs w:val="24"/>
          <w:shd w:val="clear" w:color="auto" w:fill="FFFFFF"/>
        </w:rPr>
        <w:t xml:space="preserve">Lam J, </w:t>
      </w:r>
      <w:proofErr w:type="spellStart"/>
      <w:r w:rsidRPr="00473B4D">
        <w:rPr>
          <w:rFonts w:ascii="Times New Roman" w:hAnsi="Times New Roman" w:cs="Times New Roman"/>
          <w:color w:val="000000" w:themeColor="text1"/>
          <w:sz w:val="24"/>
          <w:szCs w:val="24"/>
          <w:shd w:val="clear" w:color="auto" w:fill="FFFFFF"/>
        </w:rPr>
        <w:t>Wodchis</w:t>
      </w:r>
      <w:proofErr w:type="spellEnd"/>
      <w:r w:rsidRPr="00473B4D">
        <w:rPr>
          <w:rFonts w:ascii="Times New Roman" w:hAnsi="Times New Roman" w:cs="Times New Roman"/>
          <w:color w:val="000000" w:themeColor="text1"/>
          <w:sz w:val="24"/>
          <w:szCs w:val="24"/>
          <w:shd w:val="clear" w:color="auto" w:fill="FFFFFF"/>
        </w:rPr>
        <w:t xml:space="preserve"> W P.</w:t>
      </w:r>
      <w:r w:rsidRPr="00473B4D">
        <w:rPr>
          <w:rStyle w:val="apple-converted-space"/>
          <w:rFonts w:ascii="Times New Roman" w:hAnsi="Times New Roman" w:cs="Times New Roman"/>
          <w:color w:val="000000" w:themeColor="text1"/>
          <w:sz w:val="24"/>
          <w:szCs w:val="24"/>
          <w:shd w:val="clear" w:color="auto" w:fill="FFFFFF"/>
        </w:rPr>
        <w:t> </w:t>
      </w:r>
      <w:r w:rsidRPr="00473B4D">
        <w:rPr>
          <w:rStyle w:val="ref-title"/>
          <w:rFonts w:ascii="Times New Roman" w:hAnsi="Times New Roman" w:cs="Times New Roman"/>
          <w:color w:val="000000" w:themeColor="text1"/>
          <w:sz w:val="24"/>
          <w:szCs w:val="24"/>
          <w:shd w:val="clear" w:color="auto" w:fill="FFFFFF"/>
        </w:rPr>
        <w:t>The relationship of 60 disease diagnoses and 15 conditions to preference-based health-related quality of life in Ontario hospital-based long-term care residents</w:t>
      </w:r>
      <w:r w:rsidRPr="00473B4D">
        <w:rPr>
          <w:rFonts w:ascii="Times New Roman" w:hAnsi="Times New Roman" w:cs="Times New Roman"/>
          <w:color w:val="000000" w:themeColor="text1"/>
          <w:sz w:val="24"/>
          <w:szCs w:val="24"/>
          <w:shd w:val="clear" w:color="auto" w:fill="FFFFFF"/>
        </w:rPr>
        <w:t>.</w:t>
      </w:r>
      <w:r w:rsidRPr="00473B4D">
        <w:rPr>
          <w:rStyle w:val="apple-converted-space"/>
          <w:rFonts w:ascii="Times New Roman" w:hAnsi="Times New Roman" w:cs="Times New Roman"/>
          <w:color w:val="000000" w:themeColor="text1"/>
          <w:sz w:val="24"/>
          <w:szCs w:val="24"/>
          <w:shd w:val="clear" w:color="auto" w:fill="FFFFFF"/>
        </w:rPr>
        <w:t> </w:t>
      </w:r>
      <w:r w:rsidRPr="00473B4D">
        <w:rPr>
          <w:rStyle w:val="ref-journal"/>
          <w:rFonts w:ascii="Times New Roman" w:hAnsi="Times New Roman" w:cs="Times New Roman"/>
          <w:color w:val="000000" w:themeColor="text1"/>
          <w:sz w:val="24"/>
          <w:szCs w:val="24"/>
          <w:shd w:val="clear" w:color="auto" w:fill="FFFFFF"/>
        </w:rPr>
        <w:t>Medical care</w:t>
      </w:r>
      <w:r w:rsidRPr="00473B4D">
        <w:rPr>
          <w:rFonts w:ascii="Times New Roman" w:hAnsi="Times New Roman" w:cs="Times New Roman"/>
          <w:color w:val="000000" w:themeColor="text1"/>
          <w:sz w:val="24"/>
          <w:szCs w:val="24"/>
          <w:shd w:val="clear" w:color="auto" w:fill="FFFFFF"/>
        </w:rPr>
        <w:t>, 2010;</w:t>
      </w:r>
      <w:r w:rsidRPr="00473B4D">
        <w:rPr>
          <w:rStyle w:val="apple-converted-space"/>
          <w:rFonts w:ascii="Times New Roman" w:hAnsi="Times New Roman" w:cs="Times New Roman"/>
          <w:color w:val="000000" w:themeColor="text1"/>
          <w:sz w:val="24"/>
          <w:szCs w:val="24"/>
          <w:shd w:val="clear" w:color="auto" w:fill="FFFFFF"/>
        </w:rPr>
        <w:t> </w:t>
      </w:r>
      <w:r w:rsidRPr="00473B4D">
        <w:rPr>
          <w:rStyle w:val="ref-vol"/>
          <w:rFonts w:ascii="Times New Roman" w:hAnsi="Times New Roman" w:cs="Times New Roman"/>
          <w:color w:val="000000" w:themeColor="text1"/>
          <w:sz w:val="24"/>
          <w:szCs w:val="24"/>
          <w:shd w:val="clear" w:color="auto" w:fill="FFFFFF"/>
        </w:rPr>
        <w:t>48</w:t>
      </w:r>
      <w:r w:rsidRPr="00473B4D">
        <w:rPr>
          <w:rFonts w:ascii="Times New Roman" w:hAnsi="Times New Roman" w:cs="Times New Roman"/>
          <w:color w:val="000000" w:themeColor="text1"/>
          <w:sz w:val="24"/>
          <w:szCs w:val="24"/>
          <w:shd w:val="clear" w:color="auto" w:fill="FFFFFF"/>
        </w:rPr>
        <w:t xml:space="preserve">: 380–387. </w:t>
      </w:r>
    </w:p>
    <w:p w:rsidR="0035069F" w:rsidRPr="00473B4D" w:rsidRDefault="0035069F" w:rsidP="0035069F">
      <w:pPr>
        <w:shd w:val="clear" w:color="auto" w:fill="FFFFFF"/>
        <w:spacing w:before="100" w:beforeAutospacing="1" w:after="100" w:afterAutospacing="1" w:line="236" w:lineRule="atLeast"/>
        <w:rPr>
          <w:rFonts w:ascii="Times New Roman" w:eastAsia="Times New Roman" w:hAnsi="Times New Roman" w:cs="Times New Roman"/>
          <w:color w:val="000000" w:themeColor="text1"/>
          <w:sz w:val="24"/>
          <w:szCs w:val="24"/>
          <w:lang w:eastAsia="en-GB"/>
        </w:rPr>
      </w:pPr>
      <w:r w:rsidRPr="00473B4D">
        <w:rPr>
          <w:rFonts w:ascii="Times New Roman" w:eastAsia="Times New Roman" w:hAnsi="Times New Roman" w:cs="Times New Roman"/>
          <w:color w:val="000000" w:themeColor="text1"/>
          <w:sz w:val="24"/>
          <w:szCs w:val="24"/>
          <w:lang w:eastAsia="en-GB"/>
        </w:rPr>
        <w:t xml:space="preserve">Brady M. C., Kelly H., Goodwin J., </w:t>
      </w:r>
      <w:proofErr w:type="spellStart"/>
      <w:r w:rsidRPr="00473B4D">
        <w:rPr>
          <w:rFonts w:ascii="Times New Roman" w:eastAsia="Times New Roman" w:hAnsi="Times New Roman" w:cs="Times New Roman"/>
          <w:color w:val="000000" w:themeColor="text1"/>
          <w:sz w:val="24"/>
          <w:szCs w:val="24"/>
          <w:lang w:eastAsia="en-GB"/>
        </w:rPr>
        <w:t>Enderby</w:t>
      </w:r>
      <w:proofErr w:type="spellEnd"/>
      <w:r w:rsidRPr="00473B4D">
        <w:rPr>
          <w:rFonts w:ascii="Times New Roman" w:eastAsia="Times New Roman" w:hAnsi="Times New Roman" w:cs="Times New Roman"/>
          <w:color w:val="000000" w:themeColor="text1"/>
          <w:sz w:val="24"/>
          <w:szCs w:val="24"/>
          <w:lang w:eastAsia="en-GB"/>
        </w:rPr>
        <w:t xml:space="preserve"> P. (2012). Speech and language therapy for aphasia following stroke. Cochrane Database Syst. Rev. 5:CD000425 </w:t>
      </w:r>
    </w:p>
    <w:p w:rsidR="0035069F" w:rsidRPr="00473B4D" w:rsidRDefault="0035069F" w:rsidP="0035069F">
      <w:pPr>
        <w:shd w:val="clear" w:color="auto" w:fill="FFFFFF"/>
        <w:spacing w:before="100" w:beforeAutospacing="1" w:after="100" w:afterAutospacing="1" w:line="236" w:lineRule="atLeast"/>
        <w:rPr>
          <w:rFonts w:ascii="Times New Roman" w:eastAsia="Times New Roman" w:hAnsi="Times New Roman" w:cs="Times New Roman"/>
          <w:color w:val="000000" w:themeColor="text1"/>
          <w:sz w:val="24"/>
          <w:szCs w:val="24"/>
          <w:lang w:eastAsia="en-GB"/>
        </w:rPr>
      </w:pPr>
      <w:r w:rsidRPr="00473B4D">
        <w:rPr>
          <w:rFonts w:ascii="Times New Roman" w:eastAsia="Times New Roman" w:hAnsi="Times New Roman" w:cs="Times New Roman"/>
          <w:color w:val="000000" w:themeColor="text1"/>
          <w:sz w:val="24"/>
          <w:szCs w:val="24"/>
          <w:lang w:eastAsia="en-GB"/>
        </w:rPr>
        <w:t xml:space="preserve">Tiwari, S. &amp; Krishnan, G. (2011). Aphasia Rehabilitation in India: A preliminary survey of speech language pathologists. </w:t>
      </w:r>
      <w:r w:rsidRPr="00473B4D">
        <w:rPr>
          <w:rFonts w:ascii="Times New Roman" w:eastAsia="Times New Roman" w:hAnsi="Times New Roman" w:cs="Times New Roman"/>
          <w:i/>
          <w:iCs/>
          <w:color w:val="000000" w:themeColor="text1"/>
          <w:sz w:val="24"/>
          <w:szCs w:val="24"/>
          <w:lang w:eastAsia="en-GB"/>
        </w:rPr>
        <w:t>Journal of All</w:t>
      </w:r>
      <w:r w:rsidRPr="00473B4D">
        <w:rPr>
          <w:rFonts w:ascii="Times New Roman" w:eastAsia="Times New Roman" w:hAnsi="Times New Roman" w:cs="Times New Roman"/>
          <w:color w:val="000000" w:themeColor="text1"/>
          <w:sz w:val="24"/>
          <w:szCs w:val="24"/>
          <w:lang w:eastAsia="en-GB"/>
        </w:rPr>
        <w:t xml:space="preserve"> </w:t>
      </w:r>
      <w:r w:rsidRPr="00473B4D">
        <w:rPr>
          <w:rFonts w:ascii="Times New Roman" w:eastAsia="Times New Roman" w:hAnsi="Times New Roman" w:cs="Times New Roman"/>
          <w:i/>
          <w:iCs/>
          <w:color w:val="000000" w:themeColor="text1"/>
          <w:sz w:val="24"/>
          <w:szCs w:val="24"/>
          <w:lang w:eastAsia="en-GB"/>
        </w:rPr>
        <w:t>India Institute of Speech and Hearing</w:t>
      </w:r>
      <w:r w:rsidRPr="00473B4D">
        <w:rPr>
          <w:rFonts w:ascii="Times New Roman" w:eastAsia="Times New Roman" w:hAnsi="Times New Roman" w:cs="Times New Roman"/>
          <w:color w:val="000000" w:themeColor="text1"/>
          <w:sz w:val="24"/>
          <w:szCs w:val="24"/>
          <w:lang w:eastAsia="en-GB"/>
        </w:rPr>
        <w:t xml:space="preserve">, </w:t>
      </w:r>
      <w:r w:rsidRPr="00473B4D">
        <w:rPr>
          <w:rFonts w:ascii="Times New Roman" w:eastAsia="Times New Roman" w:hAnsi="Times New Roman" w:cs="Times New Roman"/>
          <w:i/>
          <w:iCs/>
          <w:color w:val="000000" w:themeColor="text1"/>
          <w:sz w:val="24"/>
          <w:szCs w:val="24"/>
          <w:lang w:eastAsia="en-GB"/>
        </w:rPr>
        <w:t>30</w:t>
      </w:r>
      <w:r w:rsidRPr="00473B4D">
        <w:rPr>
          <w:rFonts w:ascii="Times New Roman" w:eastAsia="Times New Roman" w:hAnsi="Times New Roman" w:cs="Times New Roman"/>
          <w:color w:val="000000" w:themeColor="text1"/>
          <w:sz w:val="24"/>
          <w:szCs w:val="24"/>
          <w:lang w:eastAsia="en-GB"/>
        </w:rPr>
        <w:t>, 108- 116.</w:t>
      </w:r>
    </w:p>
    <w:p w:rsidR="0035069F" w:rsidRPr="00473B4D" w:rsidRDefault="00C47092" w:rsidP="0035069F">
      <w:pPr>
        <w:shd w:val="clear" w:color="auto" w:fill="FFFFFF"/>
        <w:spacing w:before="100" w:beforeAutospacing="1" w:after="240" w:line="196" w:lineRule="atLeast"/>
        <w:rPr>
          <w:rFonts w:ascii="Times New Roman" w:hAnsi="Times New Roman" w:cs="Times New Roman"/>
          <w:color w:val="000000" w:themeColor="text1"/>
          <w:sz w:val="24"/>
          <w:szCs w:val="24"/>
        </w:rPr>
      </w:pPr>
      <w:hyperlink r:id="rId6" w:history="1">
        <w:r w:rsidR="0035069F" w:rsidRPr="00473B4D">
          <w:rPr>
            <w:rStyle w:val="Hyperlink"/>
            <w:rFonts w:ascii="Times New Roman" w:hAnsi="Times New Roman" w:cs="Times New Roman"/>
            <w:color w:val="000000" w:themeColor="text1"/>
            <w:sz w:val="24"/>
            <w:szCs w:val="24"/>
            <w:u w:val="none"/>
          </w:rPr>
          <w:t xml:space="preserve">Munro, P., &amp; </w:t>
        </w:r>
        <w:proofErr w:type="spellStart"/>
        <w:r w:rsidR="0035069F" w:rsidRPr="00473B4D">
          <w:rPr>
            <w:rStyle w:val="Hyperlink"/>
            <w:rFonts w:ascii="Times New Roman" w:hAnsi="Times New Roman" w:cs="Times New Roman"/>
            <w:color w:val="000000" w:themeColor="text1"/>
            <w:sz w:val="24"/>
            <w:szCs w:val="24"/>
            <w:u w:val="none"/>
          </w:rPr>
          <w:t>Siyambalapitiya</w:t>
        </w:r>
        <w:proofErr w:type="spellEnd"/>
        <w:r w:rsidR="0035069F" w:rsidRPr="00473B4D">
          <w:rPr>
            <w:rStyle w:val="Hyperlink"/>
            <w:rFonts w:ascii="Times New Roman" w:hAnsi="Times New Roman" w:cs="Times New Roman"/>
            <w:color w:val="000000" w:themeColor="text1"/>
            <w:sz w:val="24"/>
            <w:szCs w:val="24"/>
            <w:u w:val="none"/>
          </w:rPr>
          <w:t>, S. (2016). Improved word comprehension in Global aphasia using a modified semantic feature analysis treatment.</w:t>
        </w:r>
        <w:r w:rsidR="0035069F" w:rsidRPr="00473B4D">
          <w:rPr>
            <w:rStyle w:val="apple-converted-space"/>
            <w:rFonts w:ascii="Times New Roman" w:hAnsi="Times New Roman" w:cs="Times New Roman"/>
            <w:color w:val="000000" w:themeColor="text1"/>
            <w:sz w:val="24"/>
            <w:szCs w:val="24"/>
          </w:rPr>
          <w:t> </w:t>
        </w:r>
        <w:r w:rsidR="0035069F" w:rsidRPr="00473B4D">
          <w:rPr>
            <w:rStyle w:val="Hyperlink"/>
            <w:rFonts w:ascii="Times New Roman" w:hAnsi="Times New Roman" w:cs="Times New Roman"/>
            <w:i/>
            <w:iCs/>
            <w:color w:val="000000" w:themeColor="text1"/>
            <w:sz w:val="24"/>
            <w:szCs w:val="24"/>
            <w:u w:val="none"/>
          </w:rPr>
          <w:t>Clinical Linguistics &amp; Phonetics</w:t>
        </w:r>
        <w:r w:rsidR="0035069F" w:rsidRPr="00473B4D">
          <w:rPr>
            <w:rStyle w:val="Hyperlink"/>
            <w:rFonts w:ascii="Times New Roman" w:hAnsi="Times New Roman" w:cs="Times New Roman"/>
            <w:color w:val="000000" w:themeColor="text1"/>
            <w:sz w:val="24"/>
            <w:szCs w:val="24"/>
            <w:u w:val="none"/>
          </w:rPr>
          <w:t>, 1–18.</w:t>
        </w:r>
      </w:hyperlink>
    </w:p>
    <w:p w:rsidR="006F2E0B" w:rsidRPr="00DC601B" w:rsidRDefault="006F2E0B" w:rsidP="00FA69C0">
      <w:pPr>
        <w:rPr>
          <w:rFonts w:ascii="Times New Roman" w:hAnsi="Times New Roman" w:cs="Times New Roman"/>
          <w:sz w:val="24"/>
          <w:szCs w:val="24"/>
        </w:rPr>
      </w:pPr>
    </w:p>
    <w:p w:rsidR="00FA69C0" w:rsidRPr="00DC601B" w:rsidRDefault="00FA69C0" w:rsidP="00FA69C0">
      <w:pPr>
        <w:rPr>
          <w:rFonts w:ascii="Times New Roman" w:hAnsi="Times New Roman" w:cs="Times New Roman"/>
          <w:sz w:val="24"/>
          <w:szCs w:val="24"/>
        </w:rPr>
      </w:pPr>
    </w:p>
    <w:p w:rsidR="00FA69C0" w:rsidRPr="00DC601B" w:rsidRDefault="00FA69C0" w:rsidP="00FA69C0">
      <w:pPr>
        <w:autoSpaceDE w:val="0"/>
        <w:autoSpaceDN w:val="0"/>
        <w:adjustRightInd w:val="0"/>
        <w:spacing w:after="0" w:line="360" w:lineRule="auto"/>
        <w:jc w:val="both"/>
        <w:rPr>
          <w:rFonts w:ascii="Times New Roman" w:hAnsi="Times New Roman" w:cs="Times New Roman"/>
          <w:sz w:val="24"/>
          <w:szCs w:val="24"/>
        </w:rPr>
      </w:pPr>
    </w:p>
    <w:p w:rsidR="00B46EB1" w:rsidRDefault="00B46EB1"/>
    <w:sectPr w:rsidR="00B46EB1" w:rsidSect="00B46EB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9B674" w15:done="0"/>
  <w15:commentEx w15:paraId="31594D3E"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69ED"/>
    <w:multiLevelType w:val="hybridMultilevel"/>
    <w:tmpl w:val="1F0EB8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C6889"/>
    <w:multiLevelType w:val="hybridMultilevel"/>
    <w:tmpl w:val="BAD4CA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13C86"/>
    <w:multiLevelType w:val="hybridMultilevel"/>
    <w:tmpl w:val="ABDCB8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5F7F73"/>
    <w:multiLevelType w:val="hybridMultilevel"/>
    <w:tmpl w:val="20A24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Gopee Krishnan">
    <w15:presenceInfo w15:providerId="None" w15:userId="Dr. Gopee Krishn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proofState w:spelling="clean" w:grammar="clean"/>
  <w:defaultTabStop w:val="720"/>
  <w:characterSpacingControl w:val="doNotCompress"/>
  <w:compat/>
  <w:rsids>
    <w:rsidRoot w:val="00FA69C0"/>
    <w:rsid w:val="001B3DAA"/>
    <w:rsid w:val="00321C6B"/>
    <w:rsid w:val="0035069F"/>
    <w:rsid w:val="003F2158"/>
    <w:rsid w:val="00554855"/>
    <w:rsid w:val="006837DA"/>
    <w:rsid w:val="006F2E0B"/>
    <w:rsid w:val="007C7A1E"/>
    <w:rsid w:val="00894E5B"/>
    <w:rsid w:val="00A26BD4"/>
    <w:rsid w:val="00AB44CE"/>
    <w:rsid w:val="00AC4369"/>
    <w:rsid w:val="00AC4BA5"/>
    <w:rsid w:val="00B41C9F"/>
    <w:rsid w:val="00B46EB1"/>
    <w:rsid w:val="00B93341"/>
    <w:rsid w:val="00C47092"/>
    <w:rsid w:val="00C66701"/>
    <w:rsid w:val="00D51C98"/>
    <w:rsid w:val="00D64AA0"/>
    <w:rsid w:val="00D650AC"/>
    <w:rsid w:val="00D95506"/>
    <w:rsid w:val="00FA69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FA69C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69C0"/>
    <w:pPr>
      <w:ind w:left="720"/>
      <w:contextualSpacing/>
    </w:pPr>
  </w:style>
  <w:style w:type="character" w:customStyle="1" w:styleId="apple-converted-space">
    <w:name w:val="apple-converted-space"/>
    <w:basedOn w:val="DefaultParagraphFont"/>
    <w:rsid w:val="0035069F"/>
  </w:style>
  <w:style w:type="character" w:styleId="Emphasis">
    <w:name w:val="Emphasis"/>
    <w:basedOn w:val="DefaultParagraphFont"/>
    <w:uiPriority w:val="20"/>
    <w:qFormat/>
    <w:rsid w:val="0035069F"/>
    <w:rPr>
      <w:i/>
      <w:iCs/>
    </w:rPr>
  </w:style>
  <w:style w:type="character" w:customStyle="1" w:styleId="ref-title">
    <w:name w:val="ref-title"/>
    <w:basedOn w:val="DefaultParagraphFont"/>
    <w:rsid w:val="0035069F"/>
  </w:style>
  <w:style w:type="character" w:customStyle="1" w:styleId="ref-journal">
    <w:name w:val="ref-journal"/>
    <w:basedOn w:val="DefaultParagraphFont"/>
    <w:rsid w:val="0035069F"/>
  </w:style>
  <w:style w:type="character" w:customStyle="1" w:styleId="ref-vol">
    <w:name w:val="ref-vol"/>
    <w:basedOn w:val="DefaultParagraphFont"/>
    <w:rsid w:val="0035069F"/>
  </w:style>
  <w:style w:type="character" w:styleId="Hyperlink">
    <w:name w:val="Hyperlink"/>
    <w:basedOn w:val="DefaultParagraphFont"/>
    <w:uiPriority w:val="99"/>
    <w:semiHidden/>
    <w:unhideWhenUsed/>
    <w:rsid w:val="0035069F"/>
    <w:rPr>
      <w:color w:val="0000FF"/>
      <w:u w:val="single"/>
    </w:rPr>
  </w:style>
  <w:style w:type="paragraph" w:styleId="NoSpacing">
    <w:name w:val="No Spacing"/>
    <w:uiPriority w:val="1"/>
    <w:qFormat/>
    <w:rsid w:val="00D650AC"/>
    <w:pPr>
      <w:spacing w:after="0" w:line="240" w:lineRule="auto"/>
    </w:pPr>
  </w:style>
  <w:style w:type="character" w:styleId="CommentReference">
    <w:name w:val="annotation reference"/>
    <w:basedOn w:val="DefaultParagraphFont"/>
    <w:uiPriority w:val="99"/>
    <w:semiHidden/>
    <w:unhideWhenUsed/>
    <w:rsid w:val="001B3DAA"/>
    <w:rPr>
      <w:sz w:val="16"/>
      <w:szCs w:val="16"/>
    </w:rPr>
  </w:style>
  <w:style w:type="paragraph" w:styleId="CommentText">
    <w:name w:val="annotation text"/>
    <w:basedOn w:val="Normal"/>
    <w:link w:val="CommentTextChar"/>
    <w:uiPriority w:val="99"/>
    <w:semiHidden/>
    <w:unhideWhenUsed/>
    <w:rsid w:val="001B3DAA"/>
    <w:pPr>
      <w:spacing w:line="240" w:lineRule="auto"/>
    </w:pPr>
    <w:rPr>
      <w:sz w:val="20"/>
      <w:szCs w:val="20"/>
    </w:rPr>
  </w:style>
  <w:style w:type="character" w:customStyle="1" w:styleId="CommentTextChar">
    <w:name w:val="Comment Text Char"/>
    <w:basedOn w:val="DefaultParagraphFont"/>
    <w:link w:val="CommentText"/>
    <w:uiPriority w:val="99"/>
    <w:semiHidden/>
    <w:rsid w:val="001B3DAA"/>
    <w:rPr>
      <w:sz w:val="20"/>
      <w:szCs w:val="20"/>
    </w:rPr>
  </w:style>
  <w:style w:type="paragraph" w:styleId="CommentSubject">
    <w:name w:val="annotation subject"/>
    <w:basedOn w:val="CommentText"/>
    <w:next w:val="CommentText"/>
    <w:link w:val="CommentSubjectChar"/>
    <w:uiPriority w:val="99"/>
    <w:semiHidden/>
    <w:unhideWhenUsed/>
    <w:rsid w:val="001B3DAA"/>
    <w:rPr>
      <w:b/>
      <w:bCs/>
    </w:rPr>
  </w:style>
  <w:style w:type="character" w:customStyle="1" w:styleId="CommentSubjectChar">
    <w:name w:val="Comment Subject Char"/>
    <w:basedOn w:val="CommentTextChar"/>
    <w:link w:val="CommentSubject"/>
    <w:uiPriority w:val="99"/>
    <w:semiHidden/>
    <w:rsid w:val="001B3DAA"/>
    <w:rPr>
      <w:b/>
      <w:bCs/>
      <w:sz w:val="20"/>
      <w:szCs w:val="20"/>
    </w:rPr>
  </w:style>
  <w:style w:type="paragraph" w:styleId="BalloonText">
    <w:name w:val="Balloon Text"/>
    <w:basedOn w:val="Normal"/>
    <w:link w:val="BalloonTextChar"/>
    <w:uiPriority w:val="99"/>
    <w:semiHidden/>
    <w:unhideWhenUsed/>
    <w:rsid w:val="001B3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A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8513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perts.griffith.edu.au/individual/n838b609ca6204b7ed142006462fc7bd6" TargetMode="Externa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7444308D-2855-418A-B7AC-3608CD82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2017-01-23T04:50:00Z</dcterms:created>
  <dcterms:modified xsi:type="dcterms:W3CDTF">2017-02-17T16:45:00Z</dcterms:modified>
</cp:coreProperties>
</file>